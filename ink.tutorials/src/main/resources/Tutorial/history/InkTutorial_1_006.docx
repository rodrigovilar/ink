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Pr="00E5300B" w:rsidRDefault="00134D94" w:rsidP="009D1B51">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tutorial – 1</w:t>
      </w:r>
    </w:p>
    <w:p w:rsidR="00C06575" w:rsidRDefault="00E30569">
      <w:pPr>
        <w:rPr>
          <w:sz w:val="18"/>
          <w:szCs w:val="18"/>
        </w:rPr>
      </w:pPr>
      <w:r w:rsidRPr="00E30569">
        <w:rPr>
          <w:sz w:val="20"/>
          <w:szCs w:val="20"/>
          <w:rPrChange w:id="0" w:author="liors" w:date="2012-01-03T18:29:00Z">
            <w:rPr>
              <w:sz w:val="18"/>
              <w:szCs w:val="18"/>
            </w:rPr>
          </w:rPrChange>
        </w:rPr>
        <w:t>Written by: Atzmon Hen-tov and Olga Kogan</w:t>
      </w:r>
      <w:ins w:id="1" w:author="liors" w:date="2012-01-03T15:06:00Z">
        <w:r w:rsidRPr="00E30569">
          <w:rPr>
            <w:sz w:val="20"/>
            <w:szCs w:val="20"/>
            <w:rPrChange w:id="2" w:author="liors" w:date="2012-01-03T18:29:00Z">
              <w:rPr>
                <w:sz w:val="18"/>
                <w:szCs w:val="18"/>
              </w:rPr>
            </w:rPrChange>
          </w:rPr>
          <w:t xml:space="preserve"> and Lior</w:t>
        </w:r>
      </w:ins>
      <w:ins w:id="3" w:author="liors" w:date="2012-01-03T18:09:00Z">
        <w:r w:rsidRPr="00E30569">
          <w:rPr>
            <w:sz w:val="20"/>
            <w:szCs w:val="20"/>
            <w:rPrChange w:id="4" w:author="liors" w:date="2012-01-03T18:29:00Z">
              <w:rPr>
                <w:sz w:val="18"/>
                <w:szCs w:val="18"/>
              </w:rPr>
            </w:rPrChange>
          </w:rPr>
          <w:t xml:space="preserve"> Schachter</w:t>
        </w:r>
      </w:ins>
    </w:p>
    <w:p w:rsidR="009D1B51" w:rsidRDefault="0019524B" w:rsidP="009D1B51">
      <w:pPr>
        <w:pStyle w:val="Heading1"/>
      </w:pPr>
      <w:r>
        <w:t>What is ink all about?</w:t>
      </w:r>
    </w:p>
    <w:p w:rsidR="00D30B76" w:rsidRDefault="00D22C28" w:rsidP="00BE5F2A">
      <w:pPr>
        <w:pStyle w:val="NormalWeb"/>
        <w:rPr>
          <w:ins w:id="5" w:author="liors" w:date="2012-01-03T14:37:00Z"/>
          <w:rFonts w:asciiTheme="minorHAnsi" w:eastAsiaTheme="minorHAnsi" w:hAnsiTheme="minorHAnsi" w:cstheme="minorBidi"/>
          <w:sz w:val="22"/>
          <w:szCs w:val="22"/>
        </w:rPr>
      </w:pPr>
      <w:ins w:id="6" w:author="liors" w:date="2012-01-03T14:09:00Z">
        <w:r w:rsidRPr="00C93900">
          <w:rPr>
            <w:rFonts w:asciiTheme="minorHAnsi" w:eastAsiaTheme="minorHAnsi" w:hAnsiTheme="minorHAnsi" w:cstheme="minorBidi"/>
            <w:sz w:val="22"/>
            <w:szCs w:val="22"/>
          </w:rPr>
          <w:t>Ink</w:t>
        </w:r>
        <w:r w:rsidRPr="00D22C28">
          <w:rPr>
            <w:rFonts w:asciiTheme="minorHAnsi" w:eastAsiaTheme="minorHAnsi" w:hAnsiTheme="minorHAnsi" w:cstheme="minorBidi"/>
            <w:sz w:val="22"/>
            <w:szCs w:val="22"/>
          </w:rPr>
          <w:t xml:space="preserve"> is an </w:t>
        </w:r>
      </w:ins>
      <w:ins w:id="7" w:author="liors" w:date="2012-01-03T18:24:00Z">
        <w:r w:rsidR="00BE5F2A">
          <w:rPr>
            <w:rFonts w:asciiTheme="minorHAnsi" w:eastAsiaTheme="minorHAnsi" w:hAnsiTheme="minorHAnsi" w:cstheme="minorBidi"/>
            <w:b/>
            <w:bCs/>
            <w:sz w:val="22"/>
            <w:szCs w:val="22"/>
          </w:rPr>
          <w:t>A</w:t>
        </w:r>
      </w:ins>
      <w:ins w:id="8" w:author="liors" w:date="2012-01-03T14:09:00Z">
        <w:r w:rsidR="00E30569" w:rsidRPr="00E30569">
          <w:rPr>
            <w:rFonts w:asciiTheme="minorHAnsi" w:eastAsiaTheme="minorHAnsi" w:hAnsiTheme="minorHAnsi" w:cstheme="minorBidi"/>
            <w:b/>
            <w:bCs/>
            <w:sz w:val="22"/>
            <w:szCs w:val="22"/>
            <w:rPrChange w:id="9" w:author="liors" w:date="2012-01-03T14:42:00Z">
              <w:rPr>
                <w:rFonts w:asciiTheme="minorHAnsi" w:eastAsiaTheme="minorHAnsi" w:hAnsiTheme="minorHAnsi" w:cstheme="minorBidi"/>
                <w:sz w:val="22"/>
                <w:szCs w:val="22"/>
              </w:rPr>
            </w:rPrChange>
          </w:rPr>
          <w:t>daptive</w:t>
        </w:r>
        <w:r w:rsidR="006B6F1B">
          <w:rPr>
            <w:rFonts w:asciiTheme="minorHAnsi" w:eastAsiaTheme="minorHAnsi" w:hAnsiTheme="minorHAnsi" w:cstheme="minorBidi"/>
            <w:sz w:val="22"/>
            <w:szCs w:val="22"/>
          </w:rPr>
          <w:t xml:space="preserve"> </w:t>
        </w:r>
      </w:ins>
      <w:ins w:id="10" w:author="liors" w:date="2012-01-03T18:24:00Z">
        <w:r w:rsidR="00BE5F2A">
          <w:rPr>
            <w:rFonts w:asciiTheme="minorHAnsi" w:eastAsiaTheme="minorHAnsi" w:hAnsiTheme="minorHAnsi" w:cstheme="minorBidi"/>
            <w:sz w:val="22"/>
            <w:szCs w:val="22"/>
          </w:rPr>
          <w:t>O</w:t>
        </w:r>
      </w:ins>
      <w:ins w:id="11" w:author="liors" w:date="2012-01-03T14:09:00Z">
        <w:r w:rsidR="00E30569" w:rsidRPr="00E30569">
          <w:rPr>
            <w:rFonts w:asciiTheme="minorHAnsi" w:eastAsiaTheme="minorHAnsi" w:hAnsiTheme="minorHAnsi" w:cstheme="minorBidi"/>
            <w:b/>
            <w:bCs/>
            <w:sz w:val="22"/>
            <w:szCs w:val="22"/>
            <w:rPrChange w:id="12" w:author="liors" w:date="2012-01-03T14:30:00Z">
              <w:rPr>
                <w:rFonts w:asciiTheme="minorHAnsi" w:eastAsiaTheme="minorHAnsi" w:hAnsiTheme="minorHAnsi" w:cstheme="minorBidi"/>
                <w:sz w:val="22"/>
                <w:szCs w:val="22"/>
              </w:rPr>
            </w:rPrChange>
          </w:rPr>
          <w:t xml:space="preserve">bject </w:t>
        </w:r>
      </w:ins>
      <w:ins w:id="13" w:author="liors" w:date="2012-01-03T18:24:00Z">
        <w:r w:rsidR="00BE5F2A">
          <w:rPr>
            <w:rFonts w:asciiTheme="minorHAnsi" w:eastAsiaTheme="minorHAnsi" w:hAnsiTheme="minorHAnsi" w:cstheme="minorBidi"/>
            <w:b/>
            <w:bCs/>
            <w:sz w:val="22"/>
            <w:szCs w:val="22"/>
          </w:rPr>
          <w:t>M</w:t>
        </w:r>
      </w:ins>
      <w:ins w:id="14" w:author="liors" w:date="2012-01-03T14:09:00Z">
        <w:r w:rsidR="00E30569" w:rsidRPr="00E30569">
          <w:rPr>
            <w:rFonts w:asciiTheme="minorHAnsi" w:eastAsiaTheme="minorHAnsi" w:hAnsiTheme="minorHAnsi" w:cstheme="minorBidi"/>
            <w:b/>
            <w:bCs/>
            <w:sz w:val="22"/>
            <w:szCs w:val="22"/>
            <w:rPrChange w:id="15" w:author="liors" w:date="2012-01-03T14:30:00Z">
              <w:rPr>
                <w:rFonts w:asciiTheme="minorHAnsi" w:eastAsiaTheme="minorHAnsi" w:hAnsiTheme="minorHAnsi" w:cstheme="minorBidi"/>
                <w:sz w:val="22"/>
                <w:szCs w:val="22"/>
              </w:rPr>
            </w:rPrChange>
          </w:rPr>
          <w:t>odel (AOM)</w:t>
        </w:r>
        <w:r w:rsidR="006B6F1B">
          <w:rPr>
            <w:rFonts w:asciiTheme="minorHAnsi" w:eastAsiaTheme="minorHAnsi" w:hAnsiTheme="minorHAnsi" w:cstheme="minorBidi"/>
            <w:sz w:val="22"/>
            <w:szCs w:val="22"/>
          </w:rPr>
          <w:t xml:space="preserve"> framework</w:t>
        </w:r>
        <w:r w:rsidRPr="00D22C28">
          <w:rPr>
            <w:rFonts w:asciiTheme="minorHAnsi" w:eastAsiaTheme="minorHAnsi" w:hAnsiTheme="minorHAnsi" w:cstheme="minorBidi"/>
            <w:sz w:val="22"/>
            <w:szCs w:val="22"/>
          </w:rPr>
          <w:t>.</w:t>
        </w:r>
      </w:ins>
      <w:ins w:id="16" w:author="liors" w:date="2012-01-03T14:28:00Z">
        <w:r w:rsidR="006B6F1B">
          <w:rPr>
            <w:rFonts w:asciiTheme="minorHAnsi" w:eastAsiaTheme="minorHAnsi" w:hAnsiTheme="minorHAnsi" w:cstheme="minorBidi"/>
            <w:sz w:val="22"/>
            <w:szCs w:val="22"/>
          </w:rPr>
          <w:t xml:space="preserve"> </w:t>
        </w:r>
      </w:ins>
      <w:ins w:id="17" w:author="liors" w:date="2012-01-03T14:09:00Z">
        <w:r w:rsidRPr="00D22C28">
          <w:rPr>
            <w:rFonts w:asciiTheme="minorHAnsi" w:eastAsiaTheme="minorHAnsi" w:hAnsiTheme="minorHAnsi" w:cstheme="minorBidi"/>
            <w:sz w:val="22"/>
            <w:szCs w:val="22"/>
          </w:rPr>
          <w:t xml:space="preserve">The </w:t>
        </w:r>
        <w:r w:rsidRPr="00D30B76">
          <w:rPr>
            <w:rFonts w:asciiTheme="minorHAnsi" w:eastAsiaTheme="minorHAnsi" w:hAnsiTheme="minorHAnsi" w:cstheme="minorBidi"/>
            <w:sz w:val="22"/>
            <w:szCs w:val="22"/>
          </w:rPr>
          <w:t>Ink</w:t>
        </w:r>
        <w:r w:rsidR="00E30569" w:rsidRPr="00E30569">
          <w:rPr>
            <w:rFonts w:asciiTheme="minorHAnsi" w:eastAsiaTheme="minorHAnsi" w:hAnsiTheme="minorHAnsi" w:cstheme="minorBidi"/>
            <w:b/>
            <w:bCs/>
            <w:sz w:val="22"/>
            <w:szCs w:val="22"/>
            <w:rPrChange w:id="18" w:author="liors" w:date="2012-01-03T14:30:00Z">
              <w:rPr>
                <w:rFonts w:asciiTheme="minorHAnsi" w:eastAsiaTheme="minorHAnsi" w:hAnsiTheme="minorHAnsi" w:cstheme="minorBidi"/>
                <w:sz w:val="22"/>
                <w:szCs w:val="22"/>
              </w:rPr>
            </w:rPrChange>
          </w:rPr>
          <w:t xml:space="preserve"> </w:t>
        </w:r>
        <w:r w:rsidRPr="00D30B76">
          <w:rPr>
            <w:rFonts w:asciiTheme="minorHAnsi" w:eastAsiaTheme="minorHAnsi" w:hAnsiTheme="minorHAnsi" w:cstheme="minorBidi"/>
            <w:sz w:val="22"/>
            <w:szCs w:val="22"/>
          </w:rPr>
          <w:t>framework</w:t>
        </w:r>
        <w:r w:rsidRPr="00D22C28">
          <w:rPr>
            <w:rFonts w:asciiTheme="minorHAnsi" w:eastAsiaTheme="minorHAnsi" w:hAnsiTheme="minorHAnsi" w:cstheme="minorBidi"/>
            <w:sz w:val="22"/>
            <w:szCs w:val="22"/>
          </w:rPr>
          <w:t xml:space="preserve"> is Java based</w:t>
        </w:r>
      </w:ins>
      <w:ins w:id="19" w:author="liors" w:date="2012-01-03T14:28:00Z">
        <w:r w:rsidR="006B6F1B">
          <w:rPr>
            <w:rFonts w:asciiTheme="minorHAnsi" w:eastAsiaTheme="minorHAnsi" w:hAnsiTheme="minorHAnsi" w:cstheme="minorBidi"/>
            <w:sz w:val="22"/>
            <w:szCs w:val="22"/>
          </w:rPr>
          <w:t>,</w:t>
        </w:r>
      </w:ins>
      <w:ins w:id="20" w:author="liors" w:date="2012-01-03T14:09:00Z">
        <w:r w:rsidRPr="00D22C28">
          <w:rPr>
            <w:rFonts w:asciiTheme="minorHAnsi" w:eastAsiaTheme="minorHAnsi" w:hAnsiTheme="minorHAnsi" w:cstheme="minorBidi"/>
            <w:sz w:val="22"/>
            <w:szCs w:val="22"/>
          </w:rPr>
          <w:t xml:space="preserve"> with a Smalltalk-like metamodel. Changes to</w:t>
        </w:r>
      </w:ins>
      <w:ins w:id="21" w:author="liors" w:date="2012-01-03T14:29:00Z">
        <w:r w:rsidR="00D30B76">
          <w:rPr>
            <w:rFonts w:asciiTheme="minorHAnsi" w:eastAsiaTheme="minorHAnsi" w:hAnsiTheme="minorHAnsi" w:cstheme="minorBidi"/>
            <w:sz w:val="22"/>
            <w:szCs w:val="22"/>
          </w:rPr>
          <w:t xml:space="preserve"> the </w:t>
        </w:r>
      </w:ins>
      <w:ins w:id="22" w:author="liors" w:date="2012-01-03T14:30:00Z">
        <w:r w:rsidR="00D30B76">
          <w:rPr>
            <w:rFonts w:asciiTheme="minorHAnsi" w:eastAsiaTheme="minorHAnsi" w:hAnsiTheme="minorHAnsi" w:cstheme="minorBidi"/>
            <w:sz w:val="22"/>
            <w:szCs w:val="22"/>
          </w:rPr>
          <w:t xml:space="preserve">application </w:t>
        </w:r>
      </w:ins>
      <w:ins w:id="23" w:author="liors" w:date="2012-01-03T14:29:00Z">
        <w:r w:rsidR="00D30B76">
          <w:rPr>
            <w:rFonts w:asciiTheme="minorHAnsi" w:eastAsiaTheme="minorHAnsi" w:hAnsiTheme="minorHAnsi" w:cstheme="minorBidi"/>
            <w:sz w:val="22"/>
            <w:szCs w:val="22"/>
          </w:rPr>
          <w:t xml:space="preserve">model </w:t>
        </w:r>
      </w:ins>
      <w:ins w:id="24" w:author="liors" w:date="2012-01-03T14:09:00Z">
        <w:r w:rsidRPr="00D22C28">
          <w:rPr>
            <w:rFonts w:asciiTheme="minorHAnsi" w:eastAsiaTheme="minorHAnsi" w:hAnsiTheme="minorHAnsi" w:cstheme="minorBidi"/>
            <w:sz w:val="22"/>
            <w:szCs w:val="22"/>
          </w:rPr>
          <w:t xml:space="preserve">are reflected at runtime, making Ink applications adaptable. </w:t>
        </w:r>
      </w:ins>
    </w:p>
    <w:p w:rsidR="00D30B76" w:rsidRDefault="00D30B76" w:rsidP="00D30B76">
      <w:pPr>
        <w:pStyle w:val="NormalWeb"/>
        <w:rPr>
          <w:ins w:id="25" w:author="liors" w:date="2012-01-03T14:38:00Z"/>
          <w:rFonts w:asciiTheme="minorHAnsi" w:eastAsiaTheme="minorHAnsi" w:hAnsiTheme="minorHAnsi" w:cstheme="minorBidi"/>
          <w:sz w:val="22"/>
          <w:szCs w:val="22"/>
        </w:rPr>
      </w:pPr>
      <w:ins w:id="26" w:author="liors" w:date="2012-01-03T14:36:00Z">
        <w:r w:rsidRPr="00D22C28">
          <w:rPr>
            <w:rFonts w:asciiTheme="minorHAnsi" w:eastAsiaTheme="minorHAnsi" w:hAnsiTheme="minorHAnsi" w:cstheme="minorBidi"/>
            <w:sz w:val="22"/>
            <w:szCs w:val="22"/>
          </w:rPr>
          <w:t>The Ink framework is based on three design principles that enable pr</w:t>
        </w:r>
        <w:r>
          <w:rPr>
            <w:rFonts w:asciiTheme="minorHAnsi" w:eastAsiaTheme="minorHAnsi" w:hAnsiTheme="minorHAnsi" w:cstheme="minorBidi"/>
            <w:sz w:val="22"/>
            <w:szCs w:val="22"/>
          </w:rPr>
          <w:t>ogramming with DSLs to scale up</w:t>
        </w:r>
        <w:r w:rsidRPr="00D22C28">
          <w:rPr>
            <w:rFonts w:asciiTheme="minorHAnsi" w:eastAsiaTheme="minorHAnsi" w:hAnsiTheme="minorHAnsi" w:cstheme="minorBidi"/>
            <w:sz w:val="22"/>
            <w:szCs w:val="22"/>
          </w:rPr>
          <w:t xml:space="preserve">: </w:t>
        </w:r>
      </w:ins>
    </w:p>
    <w:p w:rsidR="00000000" w:rsidRDefault="00D155AE">
      <w:pPr>
        <w:pStyle w:val="NormalWeb"/>
        <w:numPr>
          <w:ilvl w:val="0"/>
          <w:numId w:val="6"/>
        </w:numPr>
        <w:rPr>
          <w:ins w:id="27" w:author="liors" w:date="2012-01-03T15:03:00Z"/>
          <w:rFonts w:asciiTheme="minorHAnsi" w:eastAsiaTheme="minorHAnsi" w:hAnsiTheme="minorHAnsi" w:cstheme="minorBidi"/>
          <w:sz w:val="22"/>
          <w:szCs w:val="22"/>
        </w:rPr>
        <w:pPrChange w:id="28" w:author="liors" w:date="2012-01-03T14:38:00Z">
          <w:pPr>
            <w:pStyle w:val="NormalWeb"/>
          </w:pPr>
        </w:pPrChange>
      </w:pPr>
      <w:ins w:id="29" w:author="liors" w:date="2012-01-03T15:03:00Z">
        <w:r>
          <w:rPr>
            <w:rFonts w:asciiTheme="minorHAnsi" w:eastAsiaTheme="minorHAnsi" w:hAnsiTheme="minorHAnsi" w:cstheme="minorBidi"/>
            <w:sz w:val="22"/>
            <w:szCs w:val="22"/>
          </w:rPr>
          <w:t>Textual DSLs with static analysis;</w:t>
        </w:r>
      </w:ins>
    </w:p>
    <w:p w:rsidR="00D155AE" w:rsidRDefault="00D155AE" w:rsidP="00D155AE">
      <w:pPr>
        <w:pStyle w:val="NormalWeb"/>
        <w:numPr>
          <w:ilvl w:val="0"/>
          <w:numId w:val="6"/>
        </w:numPr>
        <w:rPr>
          <w:ins w:id="30" w:author="liors" w:date="2012-01-03T15:04:00Z"/>
          <w:rFonts w:asciiTheme="minorHAnsi" w:eastAsiaTheme="minorHAnsi" w:hAnsiTheme="minorHAnsi" w:cstheme="minorBidi"/>
          <w:sz w:val="22"/>
          <w:szCs w:val="22"/>
        </w:rPr>
      </w:pPr>
      <w:ins w:id="31" w:author="liors" w:date="2012-01-03T15:04:00Z">
        <w:r>
          <w:rPr>
            <w:rFonts w:asciiTheme="minorHAnsi" w:eastAsiaTheme="minorHAnsi" w:hAnsiTheme="minorHAnsi" w:cstheme="minorBidi"/>
            <w:sz w:val="22"/>
            <w:szCs w:val="22"/>
          </w:rPr>
          <w:t xml:space="preserve">Interpretive approach </w:t>
        </w:r>
      </w:ins>
      <w:ins w:id="32" w:author="liors" w:date="2012-01-03T15:05:00Z">
        <w:r>
          <w:rPr>
            <w:rFonts w:asciiTheme="minorHAnsi" w:eastAsiaTheme="minorHAnsi" w:hAnsiTheme="minorHAnsi" w:cstheme="minorBidi"/>
            <w:sz w:val="22"/>
            <w:szCs w:val="22"/>
          </w:rPr>
          <w:t>to DSLs;</w:t>
        </w:r>
      </w:ins>
      <w:ins w:id="33" w:author="liors" w:date="2012-01-03T15:04:00Z">
        <w:r w:rsidRPr="00D22C28">
          <w:rPr>
            <w:rFonts w:asciiTheme="minorHAnsi" w:eastAsiaTheme="minorHAnsi" w:hAnsiTheme="minorHAnsi" w:cstheme="minorBidi"/>
            <w:sz w:val="22"/>
            <w:szCs w:val="22"/>
          </w:rPr>
          <w:t xml:space="preserve"> </w:t>
        </w:r>
      </w:ins>
    </w:p>
    <w:p w:rsidR="00000000" w:rsidRDefault="00D155AE">
      <w:pPr>
        <w:pStyle w:val="NormalWeb"/>
        <w:numPr>
          <w:ilvl w:val="0"/>
          <w:numId w:val="6"/>
        </w:numPr>
        <w:rPr>
          <w:ins w:id="34" w:author="liors" w:date="2012-01-03T14:38:00Z"/>
          <w:rFonts w:asciiTheme="minorHAnsi" w:eastAsiaTheme="minorHAnsi" w:hAnsiTheme="minorHAnsi" w:cstheme="minorBidi"/>
          <w:sz w:val="22"/>
          <w:szCs w:val="22"/>
        </w:rPr>
        <w:pPrChange w:id="35" w:author="liors" w:date="2012-01-03T15:06:00Z">
          <w:pPr>
            <w:pStyle w:val="NormalWeb"/>
          </w:pPr>
        </w:pPrChange>
      </w:pPr>
      <w:ins w:id="36" w:author="liors" w:date="2012-01-03T15:06:00Z">
        <w:r>
          <w:rPr>
            <w:rFonts w:asciiTheme="minorHAnsi" w:eastAsiaTheme="minorHAnsi" w:hAnsiTheme="minorHAnsi" w:cstheme="minorBidi"/>
            <w:sz w:val="22"/>
            <w:szCs w:val="22"/>
          </w:rPr>
          <w:t>L</w:t>
        </w:r>
      </w:ins>
      <w:ins w:id="37" w:author="liors" w:date="2012-01-03T15:05:00Z">
        <w:r>
          <w:rPr>
            <w:rFonts w:asciiTheme="minorHAnsi" w:eastAsiaTheme="minorHAnsi" w:hAnsiTheme="minorHAnsi" w:cstheme="minorBidi"/>
            <w:sz w:val="22"/>
            <w:szCs w:val="22"/>
          </w:rPr>
          <w:t xml:space="preserve">anguage workbench </w:t>
        </w:r>
      </w:ins>
      <w:ins w:id="38" w:author="liors" w:date="2012-01-03T15:06:00Z">
        <w:r>
          <w:rPr>
            <w:rFonts w:asciiTheme="minorHAnsi" w:eastAsiaTheme="minorHAnsi" w:hAnsiTheme="minorHAnsi" w:cstheme="minorBidi"/>
            <w:sz w:val="22"/>
            <w:szCs w:val="22"/>
          </w:rPr>
          <w:t>with an</w:t>
        </w:r>
      </w:ins>
      <w:ins w:id="39" w:author="liors" w:date="2012-01-03T15:05:00Z">
        <w:r>
          <w:rPr>
            <w:rFonts w:asciiTheme="minorHAnsi" w:eastAsiaTheme="minorHAnsi" w:hAnsiTheme="minorHAnsi" w:cstheme="minorBidi"/>
            <w:sz w:val="22"/>
            <w:szCs w:val="22"/>
          </w:rPr>
          <w:t xml:space="preserve"> integrated </w:t>
        </w:r>
      </w:ins>
      <w:ins w:id="40" w:author="liors" w:date="2012-01-03T14:36:00Z">
        <w:r w:rsidR="00D30B76" w:rsidRPr="00D22C28">
          <w:rPr>
            <w:rFonts w:asciiTheme="minorHAnsi" w:eastAsiaTheme="minorHAnsi" w:hAnsiTheme="minorHAnsi" w:cstheme="minorBidi"/>
            <w:sz w:val="22"/>
            <w:szCs w:val="22"/>
          </w:rPr>
          <w:t>DSL-Java development environment</w:t>
        </w:r>
      </w:ins>
      <w:ins w:id="41" w:author="liors" w:date="2012-01-03T15:06:00Z">
        <w:r>
          <w:rPr>
            <w:rFonts w:asciiTheme="minorHAnsi" w:eastAsiaTheme="minorHAnsi" w:hAnsiTheme="minorHAnsi" w:cstheme="minorBidi"/>
            <w:sz w:val="22"/>
            <w:szCs w:val="22"/>
          </w:rPr>
          <w:t>.</w:t>
        </w:r>
      </w:ins>
      <w:ins w:id="42" w:author="liors" w:date="2012-01-03T14:36:00Z">
        <w:r w:rsidR="00D30B76" w:rsidRPr="00D22C28">
          <w:rPr>
            <w:rFonts w:asciiTheme="minorHAnsi" w:eastAsiaTheme="minorHAnsi" w:hAnsiTheme="minorHAnsi" w:cstheme="minorBidi"/>
            <w:sz w:val="22"/>
            <w:szCs w:val="22"/>
          </w:rPr>
          <w:t xml:space="preserve"> </w:t>
        </w:r>
      </w:ins>
    </w:p>
    <w:p w:rsidR="00D30B76" w:rsidRDefault="006B6F1B" w:rsidP="00C93900">
      <w:pPr>
        <w:pStyle w:val="NormalWeb"/>
        <w:rPr>
          <w:ins w:id="43" w:author="liors" w:date="2012-01-03T14:37:00Z"/>
          <w:rFonts w:asciiTheme="minorHAnsi" w:eastAsiaTheme="minorHAnsi" w:hAnsiTheme="minorHAnsi" w:cstheme="minorBidi"/>
          <w:sz w:val="22"/>
          <w:szCs w:val="22"/>
        </w:rPr>
      </w:pPr>
      <w:ins w:id="44" w:author="liors" w:date="2012-01-03T14:26:00Z">
        <w:r w:rsidRPr="00D22C28">
          <w:rPr>
            <w:rFonts w:asciiTheme="minorHAnsi" w:eastAsiaTheme="minorHAnsi" w:hAnsiTheme="minorHAnsi" w:cstheme="minorBidi"/>
            <w:sz w:val="22"/>
            <w:szCs w:val="22"/>
          </w:rPr>
          <w:t xml:space="preserve">The Ink framework </w:t>
        </w:r>
      </w:ins>
      <w:ins w:id="45" w:author="liors" w:date="2012-01-03T14:31:00Z">
        <w:r w:rsidR="00D30B76">
          <w:rPr>
            <w:rFonts w:asciiTheme="minorHAnsi" w:eastAsiaTheme="minorHAnsi" w:hAnsiTheme="minorHAnsi" w:cstheme="minorBidi"/>
            <w:sz w:val="22"/>
            <w:szCs w:val="22"/>
          </w:rPr>
          <w:t xml:space="preserve">support DSL development. </w:t>
        </w:r>
      </w:ins>
      <w:ins w:id="46" w:author="liors" w:date="2012-01-03T14:25:00Z">
        <w:r w:rsidRPr="00D22C28">
          <w:rPr>
            <w:rFonts w:asciiTheme="minorHAnsi" w:eastAsiaTheme="minorHAnsi" w:hAnsiTheme="minorHAnsi" w:cstheme="minorBidi"/>
            <w:sz w:val="22"/>
            <w:szCs w:val="22"/>
          </w:rPr>
          <w:t>DSL development in Ink is easy and intuitive.</w:t>
        </w:r>
      </w:ins>
      <w:ins w:id="47" w:author="liors" w:date="2012-01-03T14:32:00Z">
        <w:r w:rsidR="00D30B76" w:rsidRPr="00D30B76">
          <w:rPr>
            <w:rFonts w:asciiTheme="minorHAnsi" w:eastAsiaTheme="minorHAnsi" w:hAnsiTheme="minorHAnsi" w:cstheme="minorBidi"/>
            <w:sz w:val="22"/>
            <w:szCs w:val="22"/>
          </w:rPr>
          <w:t xml:space="preserve"> </w:t>
        </w:r>
        <w:r w:rsidR="00D30B76">
          <w:rPr>
            <w:rFonts w:asciiTheme="minorHAnsi" w:eastAsiaTheme="minorHAnsi" w:hAnsiTheme="minorHAnsi" w:cstheme="minorBidi"/>
            <w:sz w:val="22"/>
            <w:szCs w:val="22"/>
          </w:rPr>
          <w:t>DSL code</w:t>
        </w:r>
        <w:r w:rsidR="00D30B76" w:rsidRPr="00D22C28">
          <w:rPr>
            <w:rFonts w:asciiTheme="minorHAnsi" w:eastAsiaTheme="minorHAnsi" w:hAnsiTheme="minorHAnsi" w:cstheme="minorBidi"/>
            <w:sz w:val="22"/>
            <w:szCs w:val="22"/>
          </w:rPr>
          <w:t xml:space="preserve"> can be customized and enhanced.</w:t>
        </w:r>
      </w:ins>
      <w:ins w:id="48" w:author="liors" w:date="2012-01-03T14:33:00Z">
        <w:r w:rsidR="00D30B76">
          <w:rPr>
            <w:rFonts w:asciiTheme="minorHAnsi" w:eastAsiaTheme="minorHAnsi" w:hAnsiTheme="minorHAnsi" w:cstheme="minorBidi"/>
            <w:sz w:val="22"/>
            <w:szCs w:val="22"/>
          </w:rPr>
          <w:t xml:space="preserve"> </w:t>
        </w:r>
      </w:ins>
      <w:ins w:id="49" w:author="liors" w:date="2012-01-03T14:40:00Z">
        <w:r w:rsidR="00C93900">
          <w:rPr>
            <w:rFonts w:asciiTheme="minorHAnsi" w:eastAsiaTheme="minorHAnsi" w:hAnsiTheme="minorHAnsi" w:cstheme="minorBidi"/>
            <w:sz w:val="22"/>
            <w:szCs w:val="22"/>
          </w:rPr>
          <w:t>C</w:t>
        </w:r>
        <w:r w:rsidR="00C93900" w:rsidRPr="00D22C28">
          <w:rPr>
            <w:rFonts w:asciiTheme="minorHAnsi" w:eastAsiaTheme="minorHAnsi" w:hAnsiTheme="minorHAnsi" w:cstheme="minorBidi"/>
            <w:sz w:val="22"/>
            <w:szCs w:val="22"/>
          </w:rPr>
          <w:t xml:space="preserve">ustomization </w:t>
        </w:r>
        <w:r w:rsidR="00C93900">
          <w:rPr>
            <w:rFonts w:asciiTheme="minorHAnsi" w:eastAsiaTheme="minorHAnsi" w:hAnsiTheme="minorHAnsi" w:cstheme="minorBidi"/>
            <w:sz w:val="22"/>
            <w:szCs w:val="22"/>
          </w:rPr>
          <w:t xml:space="preserve">is </w:t>
        </w:r>
      </w:ins>
      <w:ins w:id="50" w:author="liors" w:date="2012-01-03T14:43:00Z">
        <w:r w:rsidR="00C93900">
          <w:rPr>
            <w:rFonts w:asciiTheme="minorHAnsi" w:eastAsiaTheme="minorHAnsi" w:hAnsiTheme="minorHAnsi" w:cstheme="minorBidi"/>
            <w:sz w:val="22"/>
            <w:szCs w:val="22"/>
          </w:rPr>
          <w:t>done</w:t>
        </w:r>
      </w:ins>
      <w:ins w:id="51" w:author="liors" w:date="2012-01-03T14:40:00Z">
        <w:r w:rsidR="00C93900" w:rsidRPr="00D22C28">
          <w:rPr>
            <w:rFonts w:asciiTheme="minorHAnsi" w:eastAsiaTheme="minorHAnsi" w:hAnsiTheme="minorHAnsi" w:cstheme="minorBidi"/>
            <w:sz w:val="22"/>
            <w:szCs w:val="22"/>
          </w:rPr>
          <w:t xml:space="preserve"> by writing declarative scripts without writing Java code.</w:t>
        </w:r>
        <w:r w:rsidR="00C93900">
          <w:rPr>
            <w:rFonts w:asciiTheme="minorHAnsi" w:eastAsiaTheme="minorHAnsi" w:hAnsiTheme="minorHAnsi" w:cstheme="minorBidi"/>
            <w:sz w:val="22"/>
            <w:szCs w:val="22"/>
          </w:rPr>
          <w:t xml:space="preserve"> </w:t>
        </w:r>
      </w:ins>
      <w:ins w:id="52" w:author="liors" w:date="2012-01-03T14:18:00Z">
        <w:r w:rsidR="00D22C28" w:rsidRPr="00D22C28">
          <w:rPr>
            <w:rFonts w:asciiTheme="minorHAnsi" w:eastAsiaTheme="minorHAnsi" w:hAnsiTheme="minorHAnsi" w:cstheme="minorBidi"/>
            <w:sz w:val="22"/>
            <w:szCs w:val="22"/>
          </w:rPr>
          <w:t>DSLs are interpreted by the Ink framework at runtime.</w:t>
        </w:r>
      </w:ins>
      <w:ins w:id="53" w:author="liors" w:date="2012-01-03T14:39:00Z">
        <w:r w:rsidR="00C93900">
          <w:rPr>
            <w:rFonts w:asciiTheme="minorHAnsi" w:eastAsiaTheme="minorHAnsi" w:hAnsiTheme="minorHAnsi" w:cstheme="minorBidi"/>
            <w:sz w:val="22"/>
            <w:szCs w:val="22"/>
          </w:rPr>
          <w:t xml:space="preserve"> Consequently, </w:t>
        </w:r>
      </w:ins>
      <w:ins w:id="54" w:author="liors" w:date="2012-01-03T14:37:00Z">
        <w:r w:rsidR="00D30B76">
          <w:rPr>
            <w:rFonts w:asciiTheme="minorHAnsi" w:eastAsiaTheme="minorHAnsi" w:hAnsiTheme="minorHAnsi" w:cstheme="minorBidi"/>
            <w:sz w:val="22"/>
            <w:szCs w:val="22"/>
          </w:rPr>
          <w:t>t</w:t>
        </w:r>
        <w:r w:rsidR="00D30B76" w:rsidRPr="00D22C28">
          <w:rPr>
            <w:rFonts w:asciiTheme="minorHAnsi" w:eastAsiaTheme="minorHAnsi" w:hAnsiTheme="minorHAnsi" w:cstheme="minorBidi"/>
            <w:sz w:val="22"/>
            <w:szCs w:val="22"/>
          </w:rPr>
          <w:t xml:space="preserve">he edit-execute cycle </w:t>
        </w:r>
        <w:r w:rsidR="00D30B76">
          <w:rPr>
            <w:rFonts w:asciiTheme="minorHAnsi" w:eastAsiaTheme="minorHAnsi" w:hAnsiTheme="minorHAnsi" w:cstheme="minorBidi"/>
            <w:sz w:val="22"/>
            <w:szCs w:val="22"/>
          </w:rPr>
          <w:t xml:space="preserve">in Ink </w:t>
        </w:r>
      </w:ins>
      <w:ins w:id="55" w:author="liors" w:date="2012-01-03T14:39:00Z">
        <w:r w:rsidR="00C93900">
          <w:rPr>
            <w:rFonts w:asciiTheme="minorHAnsi" w:eastAsiaTheme="minorHAnsi" w:hAnsiTheme="minorHAnsi" w:cstheme="minorBidi"/>
            <w:sz w:val="22"/>
            <w:szCs w:val="22"/>
          </w:rPr>
          <w:t xml:space="preserve">is at </w:t>
        </w:r>
      </w:ins>
      <w:ins w:id="56" w:author="liors" w:date="2012-01-03T14:37:00Z">
        <w:r w:rsidR="00D30B76" w:rsidRPr="00D22C28">
          <w:rPr>
            <w:rFonts w:asciiTheme="minorHAnsi" w:eastAsiaTheme="minorHAnsi" w:hAnsiTheme="minorHAnsi" w:cstheme="minorBidi"/>
            <w:sz w:val="22"/>
            <w:szCs w:val="22"/>
          </w:rPr>
          <w:t xml:space="preserve">the scale of seconds </w:t>
        </w:r>
      </w:ins>
      <w:ins w:id="57" w:author="liors" w:date="2012-01-03T14:39:00Z">
        <w:r w:rsidR="00C93900">
          <w:rPr>
            <w:rFonts w:asciiTheme="minorHAnsi" w:eastAsiaTheme="minorHAnsi" w:hAnsiTheme="minorHAnsi" w:cstheme="minorBidi"/>
            <w:sz w:val="22"/>
            <w:szCs w:val="22"/>
          </w:rPr>
          <w:t>(</w:t>
        </w:r>
      </w:ins>
      <w:ins w:id="58" w:author="liors" w:date="2012-01-03T14:37:00Z">
        <w:r w:rsidR="00D30B76" w:rsidRPr="00D22C28">
          <w:rPr>
            <w:rFonts w:asciiTheme="minorHAnsi" w:eastAsiaTheme="minorHAnsi" w:hAnsiTheme="minorHAnsi" w:cstheme="minorBidi"/>
            <w:sz w:val="22"/>
            <w:szCs w:val="22"/>
          </w:rPr>
          <w:t>rather than minutes</w:t>
        </w:r>
      </w:ins>
      <w:ins w:id="59" w:author="liors" w:date="2012-01-03T14:39:00Z">
        <w:r w:rsidR="00C93900">
          <w:rPr>
            <w:rFonts w:asciiTheme="minorHAnsi" w:eastAsiaTheme="minorHAnsi" w:hAnsiTheme="minorHAnsi" w:cstheme="minorBidi"/>
            <w:sz w:val="22"/>
            <w:szCs w:val="22"/>
          </w:rPr>
          <w:t>)</w:t>
        </w:r>
      </w:ins>
      <w:ins w:id="60" w:author="liors" w:date="2012-01-03T14:43:00Z">
        <w:r w:rsidR="00C93900">
          <w:rPr>
            <w:rFonts w:asciiTheme="minorHAnsi" w:eastAsiaTheme="minorHAnsi" w:hAnsiTheme="minorHAnsi" w:cstheme="minorBidi"/>
            <w:sz w:val="22"/>
            <w:szCs w:val="22"/>
          </w:rPr>
          <w:t xml:space="preserve"> supporting agile development.</w:t>
        </w:r>
      </w:ins>
    </w:p>
    <w:p w:rsidR="00D22C28" w:rsidDel="00D22C28" w:rsidRDefault="009D1B51" w:rsidP="00D22C28">
      <w:pPr>
        <w:rPr>
          <w:del w:id="61" w:author="liors" w:date="2012-01-03T14:18:00Z"/>
        </w:rPr>
      </w:pPr>
      <w:del w:id="62" w:author="liors" w:date="2012-01-03T14:18:00Z">
        <w:r w:rsidDel="00D22C28">
          <w:delText xml:space="preserve">Ink </w:delText>
        </w:r>
      </w:del>
      <w:del w:id="63" w:author="liors" w:date="2012-01-03T14:10:00Z">
        <w:r w:rsidDel="00D22C28">
          <w:delText xml:space="preserve">is a </w:delText>
        </w:r>
      </w:del>
      <w:del w:id="64" w:author="liors" w:date="2012-01-03T14:18:00Z">
        <w:r w:rsidDel="00D22C28">
          <w:delText xml:space="preserve">framework </w:delText>
        </w:r>
      </w:del>
      <w:del w:id="65" w:author="liors" w:date="2012-01-03T14:10:00Z">
        <w:r w:rsidDel="00D22C28">
          <w:delText>for developing agile software</w:delText>
        </w:r>
        <w:r w:rsidR="00C65D78" w:rsidDel="00D22C28">
          <w:delText xml:space="preserve"> using Java</w:delText>
        </w:r>
        <w:r w:rsidDel="00D22C28">
          <w:delText>.</w:delText>
        </w:r>
        <w:r w:rsidR="0019524B" w:rsidDel="00D22C28">
          <w:delText xml:space="preserve"> It </w:delText>
        </w:r>
      </w:del>
      <w:del w:id="66" w:author="liors" w:date="2012-01-03T14:18:00Z">
        <w:r w:rsidR="0019524B" w:rsidDel="00D22C28">
          <w:delText>allows you to write code that can be customized and enhanced easily. M</w:delText>
        </w:r>
        <w:r w:rsidR="00350DF9" w:rsidDel="00D22C28">
          <w:delText>uch</w:delText>
        </w:r>
        <w:r w:rsidR="0019524B" w:rsidDel="00D22C28">
          <w:delText xml:space="preserve"> of this possible customization can be </w:delText>
        </w:r>
        <w:r w:rsidR="00350DF9" w:rsidDel="00D22C28">
          <w:delText>achieved</w:delText>
        </w:r>
        <w:r w:rsidR="0019524B" w:rsidDel="00D22C28">
          <w:delText xml:space="preserve"> without writing </w:delText>
        </w:r>
      </w:del>
      <w:del w:id="67" w:author="liors" w:date="2012-01-03T14:13:00Z">
        <w:r w:rsidR="0019524B" w:rsidDel="00D22C28">
          <w:delText xml:space="preserve">any </w:delText>
        </w:r>
        <w:r w:rsidR="00C65D78" w:rsidDel="00D22C28">
          <w:delText>additional</w:delText>
        </w:r>
      </w:del>
      <w:del w:id="68" w:author="liors" w:date="2012-01-03T14:18:00Z">
        <w:r w:rsidR="0019524B" w:rsidDel="00D22C28">
          <w:delText xml:space="preserve"> code. </w:delText>
        </w:r>
      </w:del>
    </w:p>
    <w:p w:rsidR="00D30B76" w:rsidRDefault="00D30B76" w:rsidP="00D30B76">
      <w:pPr>
        <w:pStyle w:val="Heading1"/>
        <w:rPr>
          <w:ins w:id="69" w:author="liors" w:date="2012-01-03T14:45:00Z"/>
        </w:rPr>
      </w:pPr>
      <w:ins w:id="70" w:author="liors" w:date="2012-01-03T14:35:00Z">
        <w:r>
          <w:t>Is Ink for you?</w:t>
        </w:r>
      </w:ins>
    </w:p>
    <w:p w:rsidR="00C93900" w:rsidRDefault="00C93900" w:rsidP="0086474C">
      <w:pPr>
        <w:rPr>
          <w:ins w:id="71" w:author="liors" w:date="2012-01-03T14:54:00Z"/>
        </w:rPr>
      </w:pPr>
      <w:ins w:id="72" w:author="liors" w:date="2012-01-03T14:45:00Z">
        <w:r w:rsidRPr="00C93900">
          <w:t xml:space="preserve">Ink </w:t>
        </w:r>
      </w:ins>
      <w:ins w:id="73" w:author="liors" w:date="2012-01-03T14:46:00Z">
        <w:r>
          <w:t>can</w:t>
        </w:r>
      </w:ins>
      <w:ins w:id="74" w:author="liors" w:date="2012-01-03T14:45:00Z">
        <w:r w:rsidRPr="00C93900">
          <w:t xml:space="preserve"> save you much of the development effort associated with </w:t>
        </w:r>
        <w:r>
          <w:t>creating</w:t>
        </w:r>
      </w:ins>
      <w:ins w:id="75" w:author="liors" w:date="2012-01-03T14:49:00Z">
        <w:r w:rsidR="0086474C">
          <w:t xml:space="preserve"> DSL</w:t>
        </w:r>
      </w:ins>
      <w:ins w:id="76" w:author="liors" w:date="2012-01-03T14:45:00Z">
        <w:r>
          <w:t xml:space="preserve"> </w:t>
        </w:r>
        <w:r w:rsidRPr="00C93900">
          <w:t xml:space="preserve">infrastructures and tools.  </w:t>
        </w:r>
      </w:ins>
      <w:ins w:id="77" w:author="liors" w:date="2012-01-03T14:40:00Z">
        <w:r>
          <w:t>Use Ink</w:t>
        </w:r>
      </w:ins>
      <w:ins w:id="78" w:author="liors" w:date="2012-01-03T14:41:00Z">
        <w:r w:rsidR="0086474C">
          <w:t xml:space="preserve"> when</w:t>
        </w:r>
      </w:ins>
      <w:ins w:id="79" w:author="liors" w:date="2012-01-03T14:57:00Z">
        <w:r w:rsidR="0086474C">
          <w:t xml:space="preserve"> either</w:t>
        </w:r>
      </w:ins>
      <w:ins w:id="80" w:author="liors" w:date="2012-01-03T14:41:00Z">
        <w:r>
          <w:t>:</w:t>
        </w:r>
      </w:ins>
    </w:p>
    <w:p w:rsidR="00000000" w:rsidRDefault="00A9248D">
      <w:pPr>
        <w:pStyle w:val="NormalWeb"/>
        <w:numPr>
          <w:ilvl w:val="0"/>
          <w:numId w:val="6"/>
        </w:numPr>
        <w:rPr>
          <w:ins w:id="81" w:author="liors" w:date="2012-01-03T14:45:00Z"/>
        </w:rPr>
        <w:pPrChange w:id="82" w:author="liors" w:date="2012-01-03T14:59:00Z">
          <w:pPr/>
        </w:pPrChange>
      </w:pPr>
      <w:ins w:id="83" w:author="liors" w:date="2012-01-03T14:59:00Z">
        <w:r>
          <w:rPr>
            <w:rFonts w:asciiTheme="minorHAnsi" w:eastAsiaTheme="minorHAnsi" w:hAnsiTheme="minorHAnsi" w:cstheme="minorBidi"/>
            <w:sz w:val="22"/>
            <w:szCs w:val="22"/>
          </w:rPr>
          <w:t xml:space="preserve">You </w:t>
        </w:r>
      </w:ins>
      <w:ins w:id="84" w:author="liors" w:date="2012-01-03T15:01:00Z">
        <w:r w:rsidR="000937A8">
          <w:rPr>
            <w:rFonts w:asciiTheme="minorHAnsi" w:eastAsiaTheme="minorHAnsi" w:hAnsiTheme="minorHAnsi" w:cstheme="minorBidi"/>
            <w:sz w:val="22"/>
            <w:szCs w:val="22"/>
          </w:rPr>
          <w:t xml:space="preserve">are </w:t>
        </w:r>
      </w:ins>
      <w:ins w:id="85" w:author="liors" w:date="2012-01-03T14:59:00Z">
        <w:r>
          <w:rPr>
            <w:rFonts w:asciiTheme="minorHAnsi" w:eastAsiaTheme="minorHAnsi" w:hAnsiTheme="minorHAnsi" w:cstheme="minorBidi"/>
            <w:sz w:val="22"/>
            <w:szCs w:val="22"/>
          </w:rPr>
          <w:t>develop</w:t>
        </w:r>
      </w:ins>
      <w:ins w:id="86" w:author="liors" w:date="2012-01-03T15:01:00Z">
        <w:r w:rsidR="000937A8">
          <w:rPr>
            <w:rFonts w:asciiTheme="minorHAnsi" w:eastAsiaTheme="minorHAnsi" w:hAnsiTheme="minorHAnsi" w:cstheme="minorBidi"/>
            <w:sz w:val="22"/>
            <w:szCs w:val="22"/>
          </w:rPr>
          <w:t>ing</w:t>
        </w:r>
      </w:ins>
      <w:ins w:id="87" w:author="liors" w:date="2012-01-03T14:59:00Z">
        <w:r>
          <w:rPr>
            <w:rFonts w:asciiTheme="minorHAnsi" w:eastAsiaTheme="minorHAnsi" w:hAnsiTheme="minorHAnsi" w:cstheme="minorBidi"/>
            <w:sz w:val="22"/>
            <w:szCs w:val="22"/>
          </w:rPr>
          <w:t xml:space="preserve"> a framework or a </w:t>
        </w:r>
        <w:r w:rsidR="000937A8">
          <w:rPr>
            <w:rFonts w:asciiTheme="minorHAnsi" w:eastAsiaTheme="minorHAnsi" w:hAnsiTheme="minorHAnsi" w:cstheme="minorBidi"/>
            <w:sz w:val="22"/>
            <w:szCs w:val="22"/>
          </w:rPr>
          <w:t xml:space="preserve">library and you want </w:t>
        </w:r>
        <w:r>
          <w:rPr>
            <w:rFonts w:asciiTheme="minorHAnsi" w:eastAsiaTheme="minorHAnsi" w:hAnsiTheme="minorHAnsi" w:cstheme="minorBidi"/>
            <w:sz w:val="22"/>
            <w:szCs w:val="22"/>
          </w:rPr>
          <w:t xml:space="preserve">other </w:t>
        </w:r>
      </w:ins>
      <w:ins w:id="88" w:author="liors" w:date="2012-01-03T14:52:00Z">
        <w:r w:rsidR="000937A8">
          <w:rPr>
            <w:rFonts w:asciiTheme="minorHAnsi" w:eastAsiaTheme="minorHAnsi" w:hAnsiTheme="minorHAnsi" w:cstheme="minorBidi"/>
            <w:sz w:val="22"/>
            <w:szCs w:val="22"/>
          </w:rPr>
          <w:t>programmers</w:t>
        </w:r>
      </w:ins>
      <w:ins w:id="89" w:author="liors" w:date="2012-01-03T15:01:00Z">
        <w:r w:rsidR="000937A8">
          <w:rPr>
            <w:rFonts w:asciiTheme="minorHAnsi" w:eastAsiaTheme="minorHAnsi" w:hAnsiTheme="minorHAnsi" w:cstheme="minorBidi"/>
            <w:sz w:val="22"/>
            <w:szCs w:val="22"/>
          </w:rPr>
          <w:t xml:space="preserve"> </w:t>
        </w:r>
      </w:ins>
      <w:ins w:id="90" w:author="liors" w:date="2012-01-03T14:59:00Z">
        <w:r>
          <w:rPr>
            <w:rFonts w:asciiTheme="minorHAnsi" w:eastAsiaTheme="minorHAnsi" w:hAnsiTheme="minorHAnsi" w:cstheme="minorBidi"/>
            <w:sz w:val="22"/>
            <w:szCs w:val="22"/>
          </w:rPr>
          <w:t>to use it</w:t>
        </w:r>
      </w:ins>
      <w:ins w:id="91" w:author="liors" w:date="2012-01-03T14:57:00Z">
        <w:r w:rsidR="0086474C">
          <w:rPr>
            <w:rFonts w:asciiTheme="minorHAnsi" w:eastAsiaTheme="minorHAnsi" w:hAnsiTheme="minorHAnsi" w:cstheme="minorBidi"/>
            <w:sz w:val="22"/>
            <w:szCs w:val="22"/>
          </w:rPr>
          <w:t xml:space="preserve"> </w:t>
        </w:r>
      </w:ins>
      <w:ins w:id="92" w:author="liors" w:date="2012-01-03T14:53:00Z">
        <w:r w:rsidR="0086474C">
          <w:rPr>
            <w:rFonts w:asciiTheme="minorHAnsi" w:eastAsiaTheme="minorHAnsi" w:hAnsiTheme="minorHAnsi" w:cstheme="minorBidi"/>
            <w:sz w:val="22"/>
            <w:szCs w:val="22"/>
          </w:rPr>
          <w:t>declaratively.</w:t>
        </w:r>
      </w:ins>
    </w:p>
    <w:p w:rsidR="00000000" w:rsidRDefault="00A9248D">
      <w:pPr>
        <w:pStyle w:val="NormalWeb"/>
        <w:numPr>
          <w:ilvl w:val="0"/>
          <w:numId w:val="6"/>
        </w:numPr>
        <w:rPr>
          <w:del w:id="93" w:author="liors" w:date="2012-01-03T14:15:00Z"/>
        </w:rPr>
        <w:pPrChange w:id="94" w:author="liors" w:date="2012-01-03T15:00:00Z">
          <w:pPr/>
        </w:pPrChange>
      </w:pPr>
      <w:ins w:id="95" w:author="liors" w:date="2012-01-03T14:59:00Z">
        <w:r>
          <w:rPr>
            <w:rFonts w:asciiTheme="minorHAnsi" w:eastAsiaTheme="minorHAnsi" w:hAnsiTheme="minorHAnsi" w:cstheme="minorBidi"/>
            <w:sz w:val="22"/>
            <w:szCs w:val="22"/>
          </w:rPr>
          <w:t xml:space="preserve">You </w:t>
        </w:r>
      </w:ins>
      <w:ins w:id="96" w:author="liors" w:date="2012-01-03T15:01:00Z">
        <w:r w:rsidR="000937A8">
          <w:rPr>
            <w:rFonts w:asciiTheme="minorHAnsi" w:eastAsiaTheme="minorHAnsi" w:hAnsiTheme="minorHAnsi" w:cstheme="minorBidi"/>
            <w:sz w:val="22"/>
            <w:szCs w:val="22"/>
          </w:rPr>
          <w:t xml:space="preserve">are </w:t>
        </w:r>
      </w:ins>
      <w:ins w:id="97" w:author="liors" w:date="2012-01-03T14:59:00Z">
        <w:r>
          <w:rPr>
            <w:rFonts w:asciiTheme="minorHAnsi" w:eastAsiaTheme="minorHAnsi" w:hAnsiTheme="minorHAnsi" w:cstheme="minorBidi"/>
            <w:sz w:val="22"/>
            <w:szCs w:val="22"/>
          </w:rPr>
          <w:t>develop</w:t>
        </w:r>
      </w:ins>
      <w:ins w:id="98" w:author="liors" w:date="2012-01-03T15:01:00Z">
        <w:r w:rsidR="000937A8">
          <w:rPr>
            <w:rFonts w:asciiTheme="minorHAnsi" w:eastAsiaTheme="minorHAnsi" w:hAnsiTheme="minorHAnsi" w:cstheme="minorBidi"/>
            <w:sz w:val="22"/>
            <w:szCs w:val="22"/>
          </w:rPr>
          <w:t>ing</w:t>
        </w:r>
      </w:ins>
      <w:ins w:id="99" w:author="liors" w:date="2012-01-03T14:59:00Z">
        <w:r>
          <w:rPr>
            <w:rFonts w:asciiTheme="minorHAnsi" w:eastAsiaTheme="minorHAnsi" w:hAnsiTheme="minorHAnsi" w:cstheme="minorBidi"/>
            <w:sz w:val="22"/>
            <w:szCs w:val="22"/>
          </w:rPr>
          <w:t xml:space="preserve"> an application and you want </w:t>
        </w:r>
      </w:ins>
      <w:ins w:id="100" w:author="liors" w:date="2012-01-03T14:15:00Z">
        <w:r w:rsidR="00E30569">
          <w:t>non</w:t>
        </w:r>
        <w:r w:rsidR="000937A8">
          <w:rPr>
            <w:rFonts w:asciiTheme="minorHAnsi" w:eastAsiaTheme="minorHAnsi" w:hAnsiTheme="minorHAnsi" w:cstheme="minorBidi"/>
            <w:sz w:val="22"/>
            <w:szCs w:val="22"/>
          </w:rPr>
          <w:t>-programmer</w:t>
        </w:r>
      </w:ins>
      <w:ins w:id="101" w:author="liors" w:date="2012-01-03T15:02:00Z">
        <w:r w:rsidR="000937A8">
          <w:rPr>
            <w:rFonts w:asciiTheme="minorHAnsi" w:eastAsiaTheme="minorHAnsi" w:hAnsiTheme="minorHAnsi" w:cstheme="minorBidi"/>
            <w:sz w:val="22"/>
            <w:szCs w:val="22"/>
          </w:rPr>
          <w:t xml:space="preserve"> users</w:t>
        </w:r>
      </w:ins>
      <w:ins w:id="102" w:author="liors" w:date="2012-01-03T14:15:00Z">
        <w:r w:rsidR="00C93900">
          <w:rPr>
            <w:rFonts w:asciiTheme="minorHAnsi" w:eastAsiaTheme="minorHAnsi" w:hAnsiTheme="minorHAnsi" w:cstheme="minorBidi"/>
            <w:sz w:val="22"/>
            <w:szCs w:val="22"/>
          </w:rPr>
          <w:t xml:space="preserve"> </w:t>
        </w:r>
      </w:ins>
      <w:ins w:id="103" w:author="liors" w:date="2012-01-03T14:47:00Z">
        <w:r w:rsidR="00C93900">
          <w:rPr>
            <w:rFonts w:asciiTheme="minorHAnsi" w:eastAsiaTheme="minorHAnsi" w:hAnsiTheme="minorHAnsi" w:cstheme="minorBidi"/>
            <w:sz w:val="22"/>
            <w:szCs w:val="22"/>
          </w:rPr>
          <w:t xml:space="preserve">to </w:t>
        </w:r>
      </w:ins>
      <w:ins w:id="104" w:author="liors" w:date="2012-01-03T14:19:00Z">
        <w:r w:rsidR="000937A8">
          <w:rPr>
            <w:rFonts w:asciiTheme="minorHAnsi" w:eastAsiaTheme="minorHAnsi" w:hAnsiTheme="minorHAnsi" w:cstheme="minorBidi"/>
            <w:sz w:val="22"/>
            <w:szCs w:val="22"/>
          </w:rPr>
          <w:t xml:space="preserve">customize </w:t>
        </w:r>
      </w:ins>
      <w:ins w:id="105" w:author="liors" w:date="2012-01-03T14:15:00Z">
        <w:r w:rsidR="00E30569">
          <w:t>the application model</w:t>
        </w:r>
      </w:ins>
      <w:ins w:id="106" w:author="liors" w:date="2012-01-03T15:00:00Z">
        <w:r w:rsidR="000937A8">
          <w:rPr>
            <w:rFonts w:asciiTheme="minorHAnsi" w:eastAsiaTheme="minorHAnsi" w:hAnsiTheme="minorHAnsi" w:cstheme="minorBidi"/>
            <w:sz w:val="22"/>
            <w:szCs w:val="22"/>
          </w:rPr>
          <w:t xml:space="preserve"> at runtime with no downtime</w:t>
        </w:r>
      </w:ins>
      <w:ins w:id="107" w:author="liors" w:date="2012-01-03T14:15:00Z">
        <w:r w:rsidR="00E30569">
          <w:t xml:space="preserve">. </w:t>
        </w:r>
      </w:ins>
      <w:del w:id="108" w:author="liors" w:date="2012-01-03T14:15:00Z">
        <w:r w:rsidR="00E30569">
          <w:delText>Ink lets developers expose their code as a Domain Specific Language (DSL), a simple syntax to configure the behavior of your system.</w:delText>
        </w:r>
      </w:del>
    </w:p>
    <w:p w:rsidR="00000000" w:rsidRDefault="00E30569">
      <w:pPr>
        <w:pStyle w:val="NormalWeb"/>
        <w:numPr>
          <w:ilvl w:val="0"/>
          <w:numId w:val="6"/>
        </w:numPr>
        <w:rPr>
          <w:del w:id="109" w:author="liors" w:date="2012-01-03T14:45:00Z"/>
        </w:rPr>
        <w:pPrChange w:id="110" w:author="liors" w:date="2012-01-03T14:45:00Z">
          <w:pPr/>
        </w:pPrChange>
      </w:pPr>
      <w:del w:id="111" w:author="liors" w:date="2012-01-03T14:15:00Z">
        <w:r>
          <w:delText>DSLs are interpreted by the Ink framework at runtime in a just-in-time manner.</w:delText>
        </w:r>
      </w:del>
      <w:del w:id="112" w:author="liors" w:date="2012-01-03T14:11:00Z">
        <w:r>
          <w:delText xml:space="preserve"> </w:delText>
        </w:r>
      </w:del>
      <w:del w:id="113" w:author="liors" w:date="2012-01-03T14:15:00Z">
        <w:r>
          <w:delText xml:space="preserve"> This helps to keep the edit-execute cycle in the scale of seconds rather than minutes.</w:delText>
        </w:r>
      </w:del>
    </w:p>
    <w:p w:rsidR="00000000" w:rsidRDefault="00830969">
      <w:pPr>
        <w:pStyle w:val="NormalWeb"/>
        <w:numPr>
          <w:ilvl w:val="0"/>
          <w:numId w:val="6"/>
        </w:numPr>
        <w:rPr>
          <w:ins w:id="114" w:author="liors" w:date="2012-01-03T14:23:00Z"/>
        </w:rPr>
        <w:pPrChange w:id="115" w:author="liors" w:date="2012-01-03T14:45:00Z">
          <w:pPr/>
        </w:pPrChange>
      </w:pPr>
    </w:p>
    <w:p w:rsidR="006B6F1B" w:rsidRPr="006B6F1B" w:rsidRDefault="00E30569" w:rsidP="006B6F1B">
      <w:pPr>
        <w:rPr>
          <w:ins w:id="116" w:author="liors" w:date="2012-01-03T14:24:00Z"/>
          <w:rFonts w:asciiTheme="majorHAnsi" w:eastAsiaTheme="majorEastAsia" w:hAnsiTheme="majorHAnsi" w:cstheme="majorBidi"/>
          <w:b/>
          <w:bCs/>
          <w:color w:val="365F91" w:themeColor="accent1" w:themeShade="BF"/>
          <w:sz w:val="28"/>
          <w:szCs w:val="28"/>
          <w:rPrChange w:id="117" w:author="liors" w:date="2012-01-03T14:24:00Z">
            <w:rPr>
              <w:ins w:id="118" w:author="liors" w:date="2012-01-03T14:24:00Z"/>
            </w:rPr>
          </w:rPrChange>
        </w:rPr>
      </w:pPr>
      <w:ins w:id="119" w:author="liors" w:date="2012-01-03T14:24:00Z">
        <w:r w:rsidRPr="00E30569">
          <w:rPr>
            <w:rFonts w:asciiTheme="majorHAnsi" w:eastAsiaTheme="majorEastAsia" w:hAnsiTheme="majorHAnsi" w:cstheme="majorBidi"/>
            <w:b/>
            <w:bCs/>
            <w:color w:val="365F91" w:themeColor="accent1" w:themeShade="BF"/>
            <w:sz w:val="28"/>
            <w:szCs w:val="28"/>
            <w:rPrChange w:id="120" w:author="liors" w:date="2012-01-03T14:24:00Z">
              <w:rPr/>
            </w:rPrChange>
          </w:rPr>
          <w:lastRenderedPageBreak/>
          <w:t xml:space="preserve">Is this </w:t>
        </w:r>
        <w:r w:rsidR="006B6F1B">
          <w:rPr>
            <w:rFonts w:asciiTheme="majorHAnsi" w:eastAsiaTheme="majorEastAsia" w:hAnsiTheme="majorHAnsi" w:cstheme="majorBidi"/>
            <w:b/>
            <w:bCs/>
            <w:color w:val="365F91" w:themeColor="accent1" w:themeShade="BF"/>
            <w:sz w:val="28"/>
            <w:szCs w:val="28"/>
          </w:rPr>
          <w:t>tutorial</w:t>
        </w:r>
        <w:r w:rsidRPr="00E30569">
          <w:rPr>
            <w:rFonts w:asciiTheme="majorHAnsi" w:eastAsiaTheme="majorEastAsia" w:hAnsiTheme="majorHAnsi" w:cstheme="majorBidi"/>
            <w:b/>
            <w:bCs/>
            <w:color w:val="365F91" w:themeColor="accent1" w:themeShade="BF"/>
            <w:sz w:val="28"/>
            <w:szCs w:val="28"/>
            <w:rPrChange w:id="121" w:author="liors" w:date="2012-01-03T14:24:00Z">
              <w:rPr/>
            </w:rPrChange>
          </w:rPr>
          <w:t xml:space="preserve"> for me?</w:t>
        </w:r>
      </w:ins>
    </w:p>
    <w:p w:rsidR="003B72C1" w:rsidRDefault="009D1B51" w:rsidP="0019524B">
      <w:r>
        <w:t>In this tutorial you will learn the concept of declarative DSLs and how to implement a simple DSL in Ink</w:t>
      </w:r>
      <w:r w:rsidR="0019524B">
        <w:t>.</w:t>
      </w:r>
    </w:p>
    <w:p w:rsidR="0052700D" w:rsidRDefault="0052700D" w:rsidP="00057805">
      <w:r>
        <w:t xml:space="preserve">To try </w:t>
      </w:r>
      <w:r w:rsidR="00057805">
        <w:t xml:space="preserve">the tutorial code yourself, </w:t>
      </w:r>
      <w:r>
        <w:t>take a look at “</w:t>
      </w:r>
      <w:r w:rsidR="00E30569">
        <w:fldChar w:fldCharType="begin"/>
      </w:r>
      <w:r>
        <w:instrText xml:space="preserve"> REF _Ref291607378 \h </w:instrText>
      </w:r>
      <w:r w:rsidR="00E30569">
        <w:fldChar w:fldCharType="separate"/>
      </w:r>
      <w:r w:rsidR="008E0F32" w:rsidRPr="009101BC">
        <w:rPr>
          <w:sz w:val="30"/>
          <w:szCs w:val="30"/>
        </w:rPr>
        <w:t>Ink Tutorial– Installation Guide</w:t>
      </w:r>
      <w:r w:rsidR="00E30569">
        <w:fldChar w:fldCharType="end"/>
      </w:r>
      <w:r>
        <w:t xml:space="preserve">” at the end of this </w:t>
      </w:r>
      <w:r w:rsidR="00057805">
        <w:t>tutorial</w:t>
      </w:r>
      <w:r>
        <w:t>.</w:t>
      </w:r>
    </w:p>
    <w:p w:rsidR="003B72C1" w:rsidRPr="00BD4B4F" w:rsidRDefault="0089705B" w:rsidP="00BD4B4F">
      <w:pPr>
        <w:pStyle w:val="Heading1"/>
      </w:pPr>
      <w:r w:rsidRPr="00BD4B4F">
        <w:t>An example</w:t>
      </w:r>
      <w:r w:rsidR="0019524B" w:rsidRPr="00BD4B4F">
        <w:t xml:space="preserve"> system</w:t>
      </w:r>
    </w:p>
    <w:p w:rsidR="0019524B" w:rsidRDefault="0019524B" w:rsidP="00CC0C74">
      <w:r>
        <w:t xml:space="preserve">To demonstrate the advantages and usage of Ink, we will </w:t>
      </w:r>
      <w:r w:rsidR="009A0626">
        <w:t xml:space="preserve">now describe the system which we will use for </w:t>
      </w:r>
      <w:r w:rsidR="00057805">
        <w:t xml:space="preserve">the </w:t>
      </w:r>
      <w:r w:rsidR="009A0626">
        <w:t>examples in this tutorial.</w:t>
      </w:r>
      <w:r w:rsidR="009A0626">
        <w:br/>
        <w:t>This is a typical Java</w:t>
      </w:r>
      <w:r w:rsidR="00B629DF">
        <w:t xml:space="preserve"> based</w:t>
      </w:r>
      <w:r w:rsidR="009A0626">
        <w:t xml:space="preserve"> </w:t>
      </w:r>
      <w:r w:rsidR="00B629DF">
        <w:t>system</w:t>
      </w:r>
      <w:r w:rsidR="009A0626">
        <w:t xml:space="preserve">, to which we will gradually introduce the </w:t>
      </w:r>
      <w:r w:rsidR="00057805">
        <w:t>I</w:t>
      </w:r>
      <w:r w:rsidR="009A0626">
        <w:t>nk framework</w:t>
      </w:r>
      <w:r w:rsidR="00B629DF">
        <w:t xml:space="preserve"> as the tutorial progresses</w:t>
      </w:r>
      <w:r w:rsidR="009A0626">
        <w:t xml:space="preserve">. </w:t>
      </w:r>
      <w:r w:rsidR="009A0626">
        <w:br/>
      </w:r>
      <w:r w:rsidR="00CC0C74">
        <w:br/>
      </w:r>
      <w:r>
        <w:t>Even though it’s</w:t>
      </w:r>
      <w:r w:rsidR="00CC0C74">
        <w:t xml:space="preserve"> a</w:t>
      </w:r>
      <w:r>
        <w:t xml:space="preserve"> “fictitious” system, it sh</w:t>
      </w:r>
      <w:r w:rsidR="00CC0C74">
        <w:t>ares many of the qualit</w:t>
      </w:r>
      <w:r w:rsidR="000E42A2">
        <w:t>ies</w:t>
      </w:r>
      <w:r>
        <w:t xml:space="preserve"> of</w:t>
      </w:r>
      <w:r w:rsidR="00CC0C74">
        <w:t xml:space="preserve"> modern enterprise systems</w:t>
      </w:r>
      <w:r>
        <w:t>.</w:t>
      </w:r>
    </w:p>
    <w:p w:rsidR="00EC0BB5" w:rsidRDefault="000E42A2" w:rsidP="005A181C">
      <w:r>
        <w:t>Imagine a</w:t>
      </w:r>
      <w:r w:rsidR="000E26BF">
        <w:t xml:space="preserve"> </w:t>
      </w:r>
      <w:r w:rsidR="00B54442">
        <w:t xml:space="preserve">magazine </w:t>
      </w:r>
      <w:r w:rsidR="000E26BF">
        <w:t>subscription management s</w:t>
      </w:r>
      <w:r w:rsidR="00B54442">
        <w:t>ystem</w:t>
      </w:r>
      <w:r w:rsidR="005A181C">
        <w:t>.  The system is used to</w:t>
      </w:r>
      <w:r w:rsidR="003B72C1">
        <w:t xml:space="preserve"> subscribe </w:t>
      </w:r>
      <w:r w:rsidR="005A181C">
        <w:t xml:space="preserve">readers </w:t>
      </w:r>
      <w:r w:rsidR="003B72C1">
        <w:t>to the magazine, renew their subscription, etc.</w:t>
      </w:r>
    </w:p>
    <w:p w:rsidR="00EC0BB5" w:rsidRDefault="00EC0BB5" w:rsidP="00EC0BB5">
      <w:r>
        <w:t>The system already has the following classes</w:t>
      </w:r>
      <w:r w:rsidR="006C7524">
        <w:t xml:space="preserve"> implemented in plain</w:t>
      </w:r>
      <w:r>
        <w:t xml:space="preserve"> Java (no Ink):</w:t>
      </w:r>
    </w:p>
    <w:p w:rsidR="008F5F74" w:rsidRDefault="005A189F" w:rsidP="00DE1DD4">
      <w:pPr>
        <w:pStyle w:val="ListParagraph"/>
        <w:numPr>
          <w:ilvl w:val="0"/>
          <w:numId w:val="1"/>
        </w:numPr>
      </w:pPr>
      <w:r>
        <w:t xml:space="preserve">A </w:t>
      </w:r>
      <w:r w:rsidR="00EC0BB5">
        <w:t xml:space="preserve">Magazine class, implementing </w:t>
      </w:r>
      <w:r w:rsidR="008500E2">
        <w:t xml:space="preserve">the </w:t>
      </w:r>
      <w:r w:rsidR="007149CC">
        <w:t>interface A_Product. Each instance represents a magazine, along with its price.</w:t>
      </w:r>
    </w:p>
    <w:p w:rsidR="008F5F74" w:rsidRDefault="001C4D36" w:rsidP="008D7ACD">
      <w:r>
        <w:pict>
          <v:shapetype id="_x0000_t202" coordsize="21600,21600" o:spt="202" path="m,l,21600r21600,l21600,xe">
            <v:stroke joinstyle="miter"/>
            <v:path gradientshapeok="t" o:connecttype="rect"/>
          </v:shapetype>
          <v:shape id="_x0000_s1075" type="#_x0000_t202" style="width:186.35pt;height:78.25pt;mso-position-horizontal-relative:char;mso-position-vertical-relative:line;mso-width-relative:margin;mso-height-relative:margin" fillcolor="#f2f2f2 [3052]">
            <v:textbox>
              <w:txbxContent>
                <w:p w:rsidR="00D22C28" w:rsidDel="001C4D36" w:rsidRDefault="00D22C28" w:rsidP="008F5F74">
                  <w:pPr>
                    <w:autoSpaceDE w:val="0"/>
                    <w:autoSpaceDN w:val="0"/>
                    <w:adjustRightInd w:val="0"/>
                    <w:spacing w:after="0" w:line="240" w:lineRule="auto"/>
                    <w:ind w:left="360"/>
                    <w:rPr>
                      <w:del w:id="122" w:author="liors" w:date="2012-01-07T12:18:00Z"/>
                      <w:rFonts w:ascii="Courier New" w:hAnsi="Courier New" w:cs="Courier New"/>
                      <w:b/>
                      <w:bCs/>
                      <w:color w:val="7F0055"/>
                      <w:sz w:val="20"/>
                      <w:szCs w:val="20"/>
                    </w:rPr>
                  </w:pPr>
                </w:p>
                <w:p w:rsidR="00D22C28" w:rsidRPr="000B4D3D" w:rsidRDefault="00D22C28" w:rsidP="001C4D36">
                  <w:pPr>
                    <w:autoSpaceDE w:val="0"/>
                    <w:autoSpaceDN w:val="0"/>
                    <w:adjustRightInd w:val="0"/>
                    <w:spacing w:after="0" w:line="240" w:lineRule="auto"/>
                    <w:rPr>
                      <w:rFonts w:ascii="Courier New" w:hAnsi="Courier New" w:cs="Courier New"/>
                      <w:sz w:val="20"/>
                      <w:szCs w:val="20"/>
                    </w:rPr>
                    <w:pPrChange w:id="123" w:author="liors" w:date="2012-01-07T12:18:00Z">
                      <w:pPr>
                        <w:autoSpaceDE w:val="0"/>
                        <w:autoSpaceDN w:val="0"/>
                        <w:adjustRightInd w:val="0"/>
                        <w:spacing w:after="0" w:line="240" w:lineRule="auto"/>
                        <w:ind w:left="360"/>
                      </w:pPr>
                    </w:pPrChange>
                  </w:pPr>
                  <w:r w:rsidRPr="000B4D3D">
                    <w:rPr>
                      <w:rFonts w:ascii="Courier New" w:hAnsi="Courier New" w:cs="Courier New"/>
                      <w:b/>
                      <w:bCs/>
                      <w:color w:val="7F0055"/>
                      <w:sz w:val="20"/>
                      <w:szCs w:val="20"/>
                    </w:rPr>
                    <w:t>public</w:t>
                  </w:r>
                  <w:r w:rsidRPr="000B4D3D">
                    <w:rPr>
                      <w:rFonts w:ascii="Courier New" w:hAnsi="Courier New" w:cs="Courier New"/>
                      <w:color w:val="000000"/>
                      <w:sz w:val="20"/>
                      <w:szCs w:val="20"/>
                    </w:rPr>
                    <w:t xml:space="preserve"> </w:t>
                  </w:r>
                  <w:r w:rsidRPr="000B4D3D">
                    <w:rPr>
                      <w:rFonts w:ascii="Courier New" w:hAnsi="Courier New" w:cs="Courier New"/>
                      <w:b/>
                      <w:bCs/>
                      <w:color w:val="7F0055"/>
                      <w:sz w:val="20"/>
                      <w:szCs w:val="20"/>
                    </w:rPr>
                    <w:t>interface</w:t>
                  </w:r>
                  <w:r w:rsidRPr="000B4D3D">
                    <w:rPr>
                      <w:rFonts w:ascii="Courier New" w:hAnsi="Courier New" w:cs="Courier New"/>
                      <w:color w:val="000000"/>
                      <w:sz w:val="20"/>
                      <w:szCs w:val="20"/>
                    </w:rPr>
                    <w:t xml:space="preserve"> A_Product {</w:t>
                  </w:r>
                </w:p>
                <w:p w:rsidR="00D22C28" w:rsidRPr="000B4D3D" w:rsidRDefault="00D22C28" w:rsidP="008F5F74">
                  <w:pPr>
                    <w:autoSpaceDE w:val="0"/>
                    <w:autoSpaceDN w:val="0"/>
                    <w:adjustRightInd w:val="0"/>
                    <w:spacing w:after="0" w:line="240" w:lineRule="auto"/>
                    <w:ind w:left="360"/>
                    <w:rPr>
                      <w:rFonts w:ascii="Courier New" w:hAnsi="Courier New" w:cs="Courier New"/>
                      <w:sz w:val="20"/>
                      <w:szCs w:val="20"/>
                    </w:rPr>
                  </w:pPr>
                </w:p>
                <w:p w:rsidR="00D22C28" w:rsidRPr="000B4D3D" w:rsidRDefault="00D22C28" w:rsidP="008F5F74">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String getID();</w:t>
                  </w:r>
                </w:p>
                <w:p w:rsidR="00D22C28" w:rsidRPr="000B4D3D" w:rsidRDefault="00D22C28" w:rsidP="008F5F74">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String getName();</w:t>
                  </w:r>
                </w:p>
                <w:p w:rsidR="00D22C28" w:rsidRPr="000B4D3D" w:rsidRDefault="00D22C28" w:rsidP="008F5F74">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Double getPrice();</w:t>
                  </w:r>
                </w:p>
                <w:p w:rsidR="00D22C28" w:rsidRDefault="00D22C28" w:rsidP="001C4D36">
                  <w:pPr>
                    <w:pPrChange w:id="124" w:author="liors" w:date="2012-01-07T12:18:00Z">
                      <w:pPr>
                        <w:ind w:left="360"/>
                      </w:pPr>
                    </w:pPrChange>
                  </w:pPr>
                  <w:r w:rsidRPr="000B4D3D">
                    <w:rPr>
                      <w:rFonts w:ascii="Courier New" w:hAnsi="Courier New" w:cs="Courier New"/>
                      <w:color w:val="000000"/>
                      <w:sz w:val="20"/>
                      <w:szCs w:val="20"/>
                    </w:rPr>
                    <w:t>}</w:t>
                  </w:r>
                </w:p>
                <w:p w:rsidR="00D22C28" w:rsidRDefault="00D22C28" w:rsidP="008F5F74"/>
              </w:txbxContent>
            </v:textbox>
            <w10:wrap type="none" anchorx="margin"/>
            <w10:anchorlock/>
          </v:shape>
        </w:pict>
      </w:r>
    </w:p>
    <w:p w:rsidR="007F605D" w:rsidRDefault="007F605D">
      <w:pPr>
        <w:rPr>
          <w:ins w:id="125" w:author="liors" w:date="2012-01-03T18:24:00Z"/>
        </w:rPr>
      </w:pPr>
      <w:ins w:id="126" w:author="liors" w:date="2012-01-03T18:24:00Z">
        <w:r>
          <w:br w:type="page"/>
        </w:r>
      </w:ins>
    </w:p>
    <w:p w:rsidR="008D7ACD" w:rsidRDefault="009F1748" w:rsidP="00DE1DD4">
      <w:pPr>
        <w:pStyle w:val="ListParagraph"/>
        <w:numPr>
          <w:ilvl w:val="0"/>
          <w:numId w:val="1"/>
        </w:numPr>
      </w:pPr>
      <w:r>
        <w:lastRenderedPageBreak/>
        <w:t xml:space="preserve">A </w:t>
      </w:r>
      <w:r w:rsidR="00EC0BB5">
        <w:t>Customer class, implementing</w:t>
      </w:r>
      <w:r w:rsidR="002121B1">
        <w:t xml:space="preserve"> the</w:t>
      </w:r>
      <w:r w:rsidR="00EC0BB5">
        <w:t xml:space="preserve"> interface A_Customer:</w:t>
      </w:r>
    </w:p>
    <w:p w:rsidR="00000000" w:rsidRDefault="00830969">
      <w:pPr>
        <w:pStyle w:val="ListParagraph"/>
        <w:pPrChange w:id="127" w:author="liors" w:date="2012-01-03T17:44:00Z">
          <w:pPr>
            <w:pStyle w:val="ListParagraph"/>
            <w:numPr>
              <w:numId w:val="1"/>
            </w:numPr>
            <w:ind w:hanging="360"/>
          </w:pPr>
        </w:pPrChange>
      </w:pPr>
    </w:p>
    <w:p w:rsidR="008D7ACD" w:rsidDel="00EC53AD" w:rsidRDefault="00E30569" w:rsidP="00DE1DD4">
      <w:pPr>
        <w:pStyle w:val="ListParagraph"/>
        <w:tabs>
          <w:tab w:val="left" w:pos="270"/>
        </w:tabs>
        <w:ind w:left="270"/>
        <w:rPr>
          <w:del w:id="128" w:author="liors" w:date="2012-01-03T18:00:00Z"/>
        </w:rPr>
      </w:pPr>
      <w:r>
        <w:pict>
          <v:shape id="_x0000_s1074" type="#_x0000_t202" style="width:251pt;height:77.1pt;mso-position-horizontal-relative:char;mso-position-vertical-relative:line;mso-width-relative:margin;mso-height-relative:margin" fillcolor="#f2f2f2 [3052]">
            <v:textbox style="mso-next-textbox:#_x0000_s1074">
              <w:txbxContent>
                <w:p w:rsidR="00D22C28" w:rsidRPr="00EC53AD" w:rsidDel="00EC53AD" w:rsidRDefault="00D22C28" w:rsidP="008D7ACD">
                  <w:pPr>
                    <w:autoSpaceDE w:val="0"/>
                    <w:autoSpaceDN w:val="0"/>
                    <w:adjustRightInd w:val="0"/>
                    <w:spacing w:after="0" w:line="240" w:lineRule="auto"/>
                    <w:ind w:left="360"/>
                    <w:rPr>
                      <w:del w:id="129" w:author="liors" w:date="2012-01-03T17:58:00Z"/>
                      <w:rFonts w:ascii="Courier New" w:hAnsi="Courier New" w:cs="Courier New"/>
                      <w:b/>
                      <w:bCs/>
                      <w:color w:val="7F0055"/>
                      <w:sz w:val="20"/>
                      <w:szCs w:val="20"/>
                    </w:rPr>
                  </w:pPr>
                </w:p>
                <w:p w:rsidR="00000000" w:rsidRDefault="00D22C28">
                  <w:pPr>
                    <w:autoSpaceDE w:val="0"/>
                    <w:autoSpaceDN w:val="0"/>
                    <w:adjustRightInd w:val="0"/>
                    <w:spacing w:after="0" w:line="240" w:lineRule="auto"/>
                    <w:rPr>
                      <w:del w:id="130" w:author="liors" w:date="2012-01-03T17:58:00Z"/>
                      <w:rFonts w:ascii="Courier New" w:hAnsi="Courier New" w:cs="Courier New"/>
                      <w:sz w:val="20"/>
                      <w:szCs w:val="20"/>
                    </w:rPr>
                    <w:pPrChange w:id="131" w:author="liors" w:date="2012-01-03T17:58:00Z">
                      <w:pPr>
                        <w:autoSpaceDE w:val="0"/>
                        <w:autoSpaceDN w:val="0"/>
                        <w:adjustRightInd w:val="0"/>
                        <w:spacing w:after="0" w:line="240" w:lineRule="auto"/>
                        <w:ind w:left="360"/>
                      </w:pPr>
                    </w:pPrChange>
                  </w:pPr>
                  <w:r w:rsidRPr="00EC53AD">
                    <w:rPr>
                      <w:rFonts w:ascii="Courier New" w:hAnsi="Courier New" w:cs="Courier New"/>
                      <w:b/>
                      <w:bCs/>
                      <w:color w:val="7F0055"/>
                      <w:sz w:val="20"/>
                      <w:szCs w:val="20"/>
                    </w:rPr>
                    <w:t>public</w:t>
                  </w:r>
                  <w:r w:rsidRPr="00EC53AD">
                    <w:rPr>
                      <w:rFonts w:ascii="Courier New" w:hAnsi="Courier New" w:cs="Courier New"/>
                      <w:color w:val="000000"/>
                      <w:sz w:val="20"/>
                      <w:szCs w:val="20"/>
                    </w:rPr>
                    <w:t xml:space="preserve"> </w:t>
                  </w:r>
                  <w:r w:rsidRPr="00EC53AD">
                    <w:rPr>
                      <w:rFonts w:ascii="Courier New" w:hAnsi="Courier New" w:cs="Courier New"/>
                      <w:b/>
                      <w:bCs/>
                      <w:color w:val="7F0055"/>
                      <w:sz w:val="20"/>
                      <w:szCs w:val="20"/>
                    </w:rPr>
                    <w:t>interface</w:t>
                  </w:r>
                  <w:r w:rsidRPr="00EC53AD">
                    <w:rPr>
                      <w:rFonts w:ascii="Courier New" w:hAnsi="Courier New" w:cs="Courier New"/>
                      <w:color w:val="000000"/>
                      <w:sz w:val="20"/>
                      <w:szCs w:val="20"/>
                    </w:rPr>
                    <w:t xml:space="preserve"> A_Customer {</w:t>
                  </w:r>
                </w:p>
                <w:p w:rsidR="00000000" w:rsidRDefault="00830969">
                  <w:pPr>
                    <w:autoSpaceDE w:val="0"/>
                    <w:autoSpaceDN w:val="0"/>
                    <w:adjustRightInd w:val="0"/>
                    <w:spacing w:after="0" w:line="240" w:lineRule="auto"/>
                    <w:rPr>
                      <w:rFonts w:ascii="Courier New" w:hAnsi="Courier New" w:cs="Courier New"/>
                      <w:sz w:val="20"/>
                      <w:szCs w:val="20"/>
                    </w:rPr>
                    <w:pPrChange w:id="132" w:author="liors" w:date="2012-01-03T17:58:00Z">
                      <w:pPr>
                        <w:autoSpaceDE w:val="0"/>
                        <w:autoSpaceDN w:val="0"/>
                        <w:adjustRightInd w:val="0"/>
                        <w:spacing w:after="0" w:line="240" w:lineRule="auto"/>
                        <w:ind w:left="360"/>
                      </w:pPr>
                    </w:pPrChange>
                  </w:pPr>
                </w:p>
                <w:p w:rsidR="00D22C28" w:rsidRPr="00EC53AD" w:rsidRDefault="00D22C28" w:rsidP="008D7ACD">
                  <w:pPr>
                    <w:autoSpaceDE w:val="0"/>
                    <w:autoSpaceDN w:val="0"/>
                    <w:adjustRightInd w:val="0"/>
                    <w:spacing w:after="0" w:line="240" w:lineRule="auto"/>
                    <w:ind w:left="360"/>
                    <w:rPr>
                      <w:rFonts w:ascii="Courier New" w:hAnsi="Courier New" w:cs="Courier New"/>
                      <w:sz w:val="20"/>
                      <w:szCs w:val="20"/>
                    </w:rPr>
                  </w:pPr>
                  <w:del w:id="133" w:author="liors" w:date="2012-01-03T17:58:00Z">
                    <w:r w:rsidRPr="00EC53AD" w:rsidDel="00EC53AD">
                      <w:rPr>
                        <w:rFonts w:ascii="Courier New" w:hAnsi="Courier New" w:cs="Courier New"/>
                        <w:color w:val="000000"/>
                        <w:sz w:val="20"/>
                        <w:szCs w:val="20"/>
                      </w:rPr>
                      <w:tab/>
                    </w:r>
                  </w:del>
                  <w:r w:rsidRPr="00EC53AD">
                    <w:rPr>
                      <w:rFonts w:ascii="Courier New" w:hAnsi="Courier New" w:cs="Courier New"/>
                      <w:b/>
                      <w:bCs/>
                      <w:color w:val="7F0055"/>
                      <w:sz w:val="20"/>
                      <w:szCs w:val="20"/>
                    </w:rPr>
                    <w:t>public</w:t>
                  </w:r>
                  <w:r w:rsidRPr="00EC53AD">
                    <w:rPr>
                      <w:rFonts w:ascii="Courier New" w:hAnsi="Courier New" w:cs="Courier New"/>
                      <w:color w:val="000000"/>
                      <w:sz w:val="20"/>
                      <w:szCs w:val="20"/>
                    </w:rPr>
                    <w:t xml:space="preserve"> String getName();</w:t>
                  </w:r>
                </w:p>
                <w:p w:rsidR="00D22C28" w:rsidRPr="00EC53AD" w:rsidRDefault="00D22C28" w:rsidP="008D7ACD">
                  <w:pPr>
                    <w:autoSpaceDE w:val="0"/>
                    <w:autoSpaceDN w:val="0"/>
                    <w:adjustRightInd w:val="0"/>
                    <w:spacing w:after="0" w:line="240" w:lineRule="auto"/>
                    <w:ind w:left="360"/>
                    <w:rPr>
                      <w:rFonts w:ascii="Courier New" w:hAnsi="Courier New" w:cs="Courier New"/>
                      <w:sz w:val="20"/>
                      <w:szCs w:val="20"/>
                    </w:rPr>
                  </w:pPr>
                  <w:del w:id="134" w:author="liors" w:date="2012-01-03T17:58:00Z">
                    <w:r w:rsidRPr="00EC53AD" w:rsidDel="00EC53AD">
                      <w:rPr>
                        <w:rFonts w:ascii="Courier New" w:hAnsi="Courier New" w:cs="Courier New"/>
                        <w:color w:val="000000"/>
                        <w:sz w:val="20"/>
                        <w:szCs w:val="20"/>
                      </w:rPr>
                      <w:tab/>
                    </w:r>
                  </w:del>
                  <w:r w:rsidRPr="00EC53AD">
                    <w:rPr>
                      <w:rFonts w:ascii="Courier New" w:hAnsi="Courier New" w:cs="Courier New"/>
                      <w:b/>
                      <w:bCs/>
                      <w:color w:val="7F0055"/>
                      <w:sz w:val="20"/>
                      <w:szCs w:val="20"/>
                    </w:rPr>
                    <w:t>public</w:t>
                  </w:r>
                  <w:r w:rsidRPr="00EC53AD">
                    <w:rPr>
                      <w:rFonts w:ascii="Courier New" w:hAnsi="Courier New" w:cs="Courier New"/>
                      <w:color w:val="000000"/>
                      <w:sz w:val="20"/>
                      <w:szCs w:val="20"/>
                    </w:rPr>
                    <w:t xml:space="preserve"> String getEmail();</w:t>
                  </w:r>
                </w:p>
                <w:p w:rsidR="00D22C28" w:rsidRPr="00EC53AD" w:rsidRDefault="00D22C28" w:rsidP="008D7ACD">
                  <w:pPr>
                    <w:autoSpaceDE w:val="0"/>
                    <w:autoSpaceDN w:val="0"/>
                    <w:adjustRightInd w:val="0"/>
                    <w:spacing w:after="0" w:line="240" w:lineRule="auto"/>
                    <w:ind w:left="360"/>
                    <w:rPr>
                      <w:rFonts w:ascii="Courier New" w:hAnsi="Courier New" w:cs="Courier New"/>
                      <w:sz w:val="20"/>
                      <w:szCs w:val="20"/>
                    </w:rPr>
                  </w:pPr>
                  <w:del w:id="135" w:author="liors" w:date="2012-01-03T17:58:00Z">
                    <w:r w:rsidRPr="00EC53AD" w:rsidDel="00EC53AD">
                      <w:rPr>
                        <w:rFonts w:ascii="Courier New" w:hAnsi="Courier New" w:cs="Courier New"/>
                        <w:color w:val="000000"/>
                        <w:sz w:val="20"/>
                        <w:szCs w:val="20"/>
                      </w:rPr>
                      <w:tab/>
                    </w:r>
                  </w:del>
                  <w:r w:rsidRPr="00EC53AD">
                    <w:rPr>
                      <w:rFonts w:ascii="Courier New" w:hAnsi="Courier New" w:cs="Courier New"/>
                      <w:b/>
                      <w:bCs/>
                      <w:color w:val="7F0055"/>
                      <w:sz w:val="20"/>
                      <w:szCs w:val="20"/>
                    </w:rPr>
                    <w:t>public</w:t>
                  </w:r>
                  <w:r w:rsidRPr="00EC53AD">
                    <w:rPr>
                      <w:rFonts w:ascii="Courier New" w:hAnsi="Courier New" w:cs="Courier New"/>
                      <w:color w:val="000000"/>
                      <w:sz w:val="20"/>
                      <w:szCs w:val="20"/>
                    </w:rPr>
                    <w:t xml:space="preserve"> String getCreditCardNumber();</w:t>
                  </w:r>
                </w:p>
                <w:p w:rsidR="00000000" w:rsidRDefault="00D22C28">
                  <w:pPr>
                    <w:autoSpaceDE w:val="0"/>
                    <w:autoSpaceDN w:val="0"/>
                    <w:adjustRightInd w:val="0"/>
                    <w:spacing w:after="0" w:line="240" w:lineRule="auto"/>
                    <w:ind w:firstLine="360"/>
                    <w:rPr>
                      <w:del w:id="136" w:author="liors" w:date="2012-01-03T17:58:00Z"/>
                      <w:rFonts w:ascii="Courier New" w:hAnsi="Courier New" w:cs="Courier New"/>
                      <w:sz w:val="20"/>
                      <w:szCs w:val="20"/>
                    </w:rPr>
                    <w:pPrChange w:id="137" w:author="liors" w:date="2012-01-03T17:58:00Z">
                      <w:pPr>
                        <w:autoSpaceDE w:val="0"/>
                        <w:autoSpaceDN w:val="0"/>
                        <w:adjustRightInd w:val="0"/>
                        <w:spacing w:after="0" w:line="240" w:lineRule="auto"/>
                        <w:ind w:left="360" w:firstLine="360"/>
                      </w:pPr>
                    </w:pPrChange>
                  </w:pPr>
                  <w:r w:rsidRPr="00EC53AD">
                    <w:rPr>
                      <w:rFonts w:ascii="Courier New" w:hAnsi="Courier New" w:cs="Courier New"/>
                      <w:b/>
                      <w:bCs/>
                      <w:color w:val="7F0055"/>
                      <w:sz w:val="20"/>
                      <w:szCs w:val="20"/>
                    </w:rPr>
                    <w:t>public</w:t>
                  </w:r>
                  <w:r w:rsidRPr="00EC53AD">
                    <w:rPr>
                      <w:rFonts w:ascii="Courier New" w:hAnsi="Courier New" w:cs="Courier New"/>
                      <w:sz w:val="20"/>
                      <w:szCs w:val="20"/>
                    </w:rPr>
                    <w:t xml:space="preserve"> </w:t>
                  </w:r>
                  <w:r w:rsidRPr="00EC53AD">
                    <w:rPr>
                      <w:rFonts w:ascii="Courier New" w:hAnsi="Courier New" w:cs="Courier New"/>
                      <w:b/>
                      <w:bCs/>
                      <w:color w:val="7F0055"/>
                      <w:sz w:val="20"/>
                      <w:szCs w:val="20"/>
                    </w:rPr>
                    <w:t>boolean</w:t>
                  </w:r>
                  <w:r w:rsidRPr="00EC53AD">
                    <w:rPr>
                      <w:rFonts w:ascii="Courier New" w:hAnsi="Courier New" w:cs="Courier New"/>
                      <w:sz w:val="20"/>
                      <w:szCs w:val="20"/>
                    </w:rPr>
                    <w:t xml:space="preserve"> isStudent();</w:t>
                  </w:r>
                </w:p>
                <w:p w:rsidR="00000000" w:rsidRDefault="00D22C28">
                  <w:pPr>
                    <w:autoSpaceDE w:val="0"/>
                    <w:autoSpaceDN w:val="0"/>
                    <w:adjustRightInd w:val="0"/>
                    <w:spacing w:after="0" w:line="240" w:lineRule="auto"/>
                    <w:ind w:firstLine="360"/>
                    <w:rPr>
                      <w:rFonts w:ascii="Courier New" w:hAnsi="Courier New" w:cs="Courier New"/>
                      <w:sz w:val="20"/>
                      <w:szCs w:val="20"/>
                    </w:rPr>
                    <w:pPrChange w:id="138" w:author="liors" w:date="2012-01-03T17:58:00Z">
                      <w:pPr>
                        <w:autoSpaceDE w:val="0"/>
                        <w:autoSpaceDN w:val="0"/>
                        <w:adjustRightInd w:val="0"/>
                        <w:spacing w:after="0" w:line="240" w:lineRule="auto"/>
                        <w:ind w:left="360"/>
                      </w:pPr>
                    </w:pPrChange>
                  </w:pPr>
                  <w:del w:id="139" w:author="liors" w:date="2012-01-03T17:58:00Z">
                    <w:r w:rsidRPr="00EC53AD" w:rsidDel="00EC53AD">
                      <w:rPr>
                        <w:rFonts w:ascii="Courier New" w:hAnsi="Courier New" w:cs="Courier New"/>
                        <w:color w:val="000000"/>
                        <w:sz w:val="20"/>
                        <w:szCs w:val="20"/>
                      </w:rPr>
                      <w:tab/>
                    </w:r>
                  </w:del>
                </w:p>
                <w:p w:rsidR="00000000" w:rsidRDefault="00D22C28">
                  <w:pPr>
                    <w:pPrChange w:id="140" w:author="liors" w:date="2012-01-03T17:58:00Z">
                      <w:pPr>
                        <w:ind w:left="360"/>
                      </w:pPr>
                    </w:pPrChange>
                  </w:pPr>
                  <w:r w:rsidRPr="00EC53AD">
                    <w:rPr>
                      <w:rFonts w:ascii="Courier New" w:hAnsi="Courier New" w:cs="Courier New"/>
                      <w:color w:val="000000"/>
                      <w:sz w:val="20"/>
                      <w:szCs w:val="20"/>
                    </w:rPr>
                    <w:t>}</w:t>
                  </w:r>
                </w:p>
                <w:p w:rsidR="00D22C28" w:rsidRPr="00EC53AD" w:rsidRDefault="00D22C28" w:rsidP="008D7ACD"/>
              </w:txbxContent>
            </v:textbox>
            <w10:wrap type="none" anchorx="margin"/>
            <w10:anchorlock/>
          </v:shape>
        </w:pict>
      </w:r>
    </w:p>
    <w:p w:rsidR="00000000" w:rsidRDefault="00830969">
      <w:pPr>
        <w:tabs>
          <w:tab w:val="left" w:pos="270"/>
        </w:tabs>
        <w:rPr>
          <w:del w:id="141" w:author="liors" w:date="2012-01-03T17:58:00Z"/>
        </w:rPr>
        <w:pPrChange w:id="142" w:author="liors" w:date="2012-01-03T18:00:00Z">
          <w:pPr>
            <w:pStyle w:val="ListParagraph"/>
            <w:tabs>
              <w:tab w:val="left" w:pos="270"/>
            </w:tabs>
            <w:ind w:left="270"/>
          </w:pPr>
        </w:pPrChange>
      </w:pPr>
    </w:p>
    <w:p w:rsidR="00000000" w:rsidRDefault="00830969">
      <w:pPr>
        <w:rPr>
          <w:del w:id="143" w:author="liors" w:date="2012-01-03T17:58:00Z"/>
        </w:rPr>
        <w:pPrChange w:id="144" w:author="liors" w:date="2012-01-03T18:00:00Z">
          <w:pPr>
            <w:pStyle w:val="ListParagraph"/>
            <w:tabs>
              <w:tab w:val="left" w:pos="270"/>
            </w:tabs>
            <w:ind w:left="270"/>
          </w:pPr>
        </w:pPrChange>
      </w:pPr>
    </w:p>
    <w:p w:rsidR="00000000" w:rsidRDefault="00830969">
      <w:pPr>
        <w:rPr>
          <w:del w:id="145" w:author="liors" w:date="2012-01-03T17:58:00Z"/>
        </w:rPr>
        <w:pPrChange w:id="146" w:author="liors" w:date="2012-01-03T18:00:00Z">
          <w:pPr>
            <w:pStyle w:val="ListParagraph"/>
            <w:tabs>
              <w:tab w:val="left" w:pos="270"/>
            </w:tabs>
            <w:ind w:left="270"/>
          </w:pPr>
        </w:pPrChange>
      </w:pPr>
    </w:p>
    <w:p w:rsidR="00000000" w:rsidRDefault="00830969">
      <w:pPr>
        <w:rPr>
          <w:del w:id="147" w:author="liors" w:date="2012-01-03T17:58:00Z"/>
        </w:rPr>
        <w:pPrChange w:id="148" w:author="liors" w:date="2012-01-03T18:00:00Z">
          <w:pPr>
            <w:pStyle w:val="ListParagraph"/>
            <w:tabs>
              <w:tab w:val="left" w:pos="270"/>
            </w:tabs>
            <w:ind w:left="270"/>
          </w:pPr>
        </w:pPrChange>
      </w:pPr>
    </w:p>
    <w:p w:rsidR="00000000" w:rsidRDefault="00830969">
      <w:pPr>
        <w:rPr>
          <w:del w:id="149" w:author="liors" w:date="2012-01-03T17:58:00Z"/>
        </w:rPr>
        <w:pPrChange w:id="150" w:author="liors" w:date="2012-01-03T18:00:00Z">
          <w:pPr>
            <w:pStyle w:val="ListParagraph"/>
            <w:tabs>
              <w:tab w:val="left" w:pos="270"/>
            </w:tabs>
            <w:ind w:left="270"/>
          </w:pPr>
        </w:pPrChange>
      </w:pPr>
    </w:p>
    <w:p w:rsidR="00000000" w:rsidRDefault="00830969">
      <w:pPr>
        <w:rPr>
          <w:del w:id="151" w:author="liors" w:date="2012-01-03T17:58:00Z"/>
        </w:rPr>
        <w:pPrChange w:id="152" w:author="liors" w:date="2012-01-03T18:00:00Z">
          <w:pPr>
            <w:pStyle w:val="ListParagraph"/>
            <w:tabs>
              <w:tab w:val="left" w:pos="270"/>
            </w:tabs>
            <w:ind w:left="270"/>
          </w:pPr>
        </w:pPrChange>
      </w:pPr>
    </w:p>
    <w:p w:rsidR="00DE1DD4" w:rsidRDefault="00DE1DD4" w:rsidP="00EC53AD">
      <w:pPr>
        <w:pStyle w:val="ListParagraph"/>
        <w:tabs>
          <w:tab w:val="left" w:pos="270"/>
        </w:tabs>
        <w:ind w:left="270"/>
      </w:pPr>
    </w:p>
    <w:p w:rsidR="00000000" w:rsidRDefault="00830969">
      <w:pPr>
        <w:pStyle w:val="ListParagraph"/>
        <w:rPr>
          <w:ins w:id="153" w:author="liors" w:date="2012-01-03T18:00:00Z"/>
        </w:rPr>
        <w:pPrChange w:id="154" w:author="liors" w:date="2012-01-03T18:00:00Z">
          <w:pPr>
            <w:pStyle w:val="ListParagraph"/>
            <w:numPr>
              <w:numId w:val="1"/>
            </w:numPr>
            <w:ind w:hanging="360"/>
          </w:pPr>
        </w:pPrChange>
      </w:pPr>
    </w:p>
    <w:p w:rsidR="002032FE" w:rsidRDefault="00E30569" w:rsidP="00DE1DD4">
      <w:pPr>
        <w:pStyle w:val="ListParagraph"/>
        <w:numPr>
          <w:ilvl w:val="0"/>
          <w:numId w:val="1"/>
        </w:numPr>
      </w:pPr>
      <w:r>
        <w:pict>
          <v:shape id="_x0000_s1042" type="#_x0000_t202" style="position:absolute;left:0;text-align:left;margin-left:34.6pt;margin-top:49.55pt;width:440.15pt;height:281.7pt;z-index:251663360;mso-width-relative:margin;mso-height-relative:margin" fillcolor="#f2f2f2 [3052]">
            <v:textbox style="mso-next-textbox:#_x0000_s1042">
              <w:txbxContent>
                <w:p w:rsidR="00D22C28" w:rsidDel="001C4D36" w:rsidRDefault="00D22C28" w:rsidP="002032FE">
                  <w:pPr>
                    <w:autoSpaceDE w:val="0"/>
                    <w:autoSpaceDN w:val="0"/>
                    <w:adjustRightInd w:val="0"/>
                    <w:spacing w:after="0" w:line="240" w:lineRule="auto"/>
                    <w:ind w:left="360"/>
                    <w:rPr>
                      <w:del w:id="155" w:author="liors" w:date="2012-01-07T12:18:00Z"/>
                      <w:rFonts w:ascii="Courier New" w:hAnsi="Courier New" w:cs="Courier New"/>
                      <w:b/>
                      <w:bCs/>
                      <w:color w:val="7F0055"/>
                      <w:sz w:val="20"/>
                      <w:szCs w:val="20"/>
                    </w:rPr>
                  </w:pPr>
                </w:p>
                <w:p w:rsidR="00D22C28" w:rsidRPr="00D4367D" w:rsidRDefault="00D22C28" w:rsidP="001C4D36">
                  <w:pPr>
                    <w:autoSpaceDE w:val="0"/>
                    <w:autoSpaceDN w:val="0"/>
                    <w:adjustRightInd w:val="0"/>
                    <w:spacing w:after="0" w:line="240" w:lineRule="auto"/>
                    <w:rPr>
                      <w:rFonts w:ascii="Courier New" w:hAnsi="Courier New" w:cs="Courier New"/>
                      <w:sz w:val="20"/>
                      <w:szCs w:val="20"/>
                    </w:rPr>
                    <w:pPrChange w:id="156" w:author="liors" w:date="2012-01-07T12:18:00Z">
                      <w:pPr>
                        <w:autoSpaceDE w:val="0"/>
                        <w:autoSpaceDN w:val="0"/>
                        <w:adjustRightInd w:val="0"/>
                        <w:spacing w:after="0" w:line="240" w:lineRule="auto"/>
                        <w:ind w:left="360"/>
                      </w:pPr>
                    </w:pPrChange>
                  </w:pPr>
                  <w:r w:rsidRPr="00D4367D">
                    <w:rPr>
                      <w:rFonts w:ascii="Courier New" w:hAnsi="Courier New" w:cs="Courier New"/>
                      <w:b/>
                      <w:bCs/>
                      <w:color w:val="7F0055"/>
                      <w:sz w:val="20"/>
                      <w:szCs w:val="20"/>
                    </w:rPr>
                    <w:t>public</w:t>
                  </w:r>
                  <w:r w:rsidRPr="00D4367D">
                    <w:rPr>
                      <w:rFonts w:ascii="Courier New" w:hAnsi="Courier New" w:cs="Courier New"/>
                      <w:color w:val="000000"/>
                      <w:sz w:val="20"/>
                      <w:szCs w:val="20"/>
                    </w:rPr>
                    <w:t xml:space="preserve"> </w:t>
                  </w:r>
                  <w:r w:rsidRPr="00D4367D">
                    <w:rPr>
                      <w:rFonts w:ascii="Courier New" w:hAnsi="Courier New" w:cs="Courier New"/>
                      <w:b/>
                      <w:bCs/>
                      <w:color w:val="7F0055"/>
                      <w:sz w:val="20"/>
                      <w:szCs w:val="20"/>
                    </w:rPr>
                    <w:t>interface</w:t>
                  </w:r>
                  <w:r w:rsidRPr="00D4367D">
                    <w:rPr>
                      <w:rFonts w:ascii="Courier New" w:hAnsi="Courier New" w:cs="Courier New"/>
                      <w:color w:val="000000"/>
                      <w:sz w:val="20"/>
                      <w:szCs w:val="20"/>
                    </w:rPr>
                    <w:t xml:space="preserve"> A_Subscription {</w:t>
                  </w:r>
                </w:p>
                <w:p w:rsidR="00D22C28" w:rsidRPr="00D4367D" w:rsidRDefault="00D22C28" w:rsidP="002032FE">
                  <w:pPr>
                    <w:autoSpaceDE w:val="0"/>
                    <w:autoSpaceDN w:val="0"/>
                    <w:adjustRightInd w:val="0"/>
                    <w:spacing w:after="0" w:line="240" w:lineRule="auto"/>
                    <w:rPr>
                      <w:rFonts w:ascii="Courier New" w:hAnsi="Courier New" w:cs="Courier New"/>
                      <w:sz w:val="20"/>
                      <w:szCs w:val="20"/>
                    </w:rPr>
                  </w:pPr>
                </w:p>
                <w:p w:rsidR="00D22C28" w:rsidRPr="00DE1DD4" w:rsidRDefault="00D22C28" w:rsidP="002032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DE1DD4">
                    <w:rPr>
                      <w:rFonts w:ascii="Courier New" w:hAnsi="Courier New" w:cs="Courier New"/>
                      <w:color w:val="3F7F5F"/>
                      <w:sz w:val="20"/>
                      <w:szCs w:val="20"/>
                    </w:rPr>
                    <w:t>// The customer</w:t>
                  </w:r>
                </w:p>
                <w:p w:rsidR="00D22C28" w:rsidRPr="00DE1DD4" w:rsidRDefault="00D22C28" w:rsidP="002032FE">
                  <w:pPr>
                    <w:autoSpaceDE w:val="0"/>
                    <w:autoSpaceDN w:val="0"/>
                    <w:adjustRightInd w:val="0"/>
                    <w:spacing w:after="0" w:line="240" w:lineRule="auto"/>
                    <w:rPr>
                      <w:rFonts w:ascii="Courier New" w:hAnsi="Courier New" w:cs="Courier New"/>
                      <w:sz w:val="20"/>
                      <w:szCs w:val="20"/>
                    </w:rPr>
                  </w:pPr>
                  <w:r w:rsidRPr="00DE1DD4">
                    <w:rPr>
                      <w:rFonts w:ascii="Courier New" w:hAnsi="Courier New" w:cs="Courier New"/>
                      <w:color w:val="000000"/>
                      <w:sz w:val="20"/>
                      <w:szCs w:val="20"/>
                    </w:rPr>
                    <w:tab/>
                    <w:t>A_Customer getCustomer();</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Subscription is to this magazine</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t>A_Product getMagazine();</w:t>
                  </w:r>
                </w:p>
                <w:p w:rsidR="00D22C28" w:rsidRPr="00DE1DD4" w:rsidRDefault="00D22C28" w:rsidP="002032FE">
                  <w:pPr>
                    <w:autoSpaceDE w:val="0"/>
                    <w:autoSpaceDN w:val="0"/>
                    <w:adjustRightInd w:val="0"/>
                    <w:spacing w:after="0" w:line="240" w:lineRule="auto"/>
                    <w:ind w:left="360"/>
                    <w:rPr>
                      <w:rFonts w:ascii="Courier New" w:hAnsi="Courier New" w:cs="Courier New"/>
                      <w:color w:val="000000"/>
                      <w:sz w:val="20"/>
                      <w:szCs w:val="20"/>
                    </w:rPr>
                  </w:pP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List price</w:t>
                  </w:r>
                </w:p>
                <w:p w:rsidR="00D22C28" w:rsidRPr="00DE1DD4" w:rsidRDefault="00D22C28" w:rsidP="00266638">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b/>
                      <w:bCs/>
                      <w:color w:val="7F0055"/>
                      <w:sz w:val="20"/>
                      <w:szCs w:val="20"/>
                    </w:rPr>
                    <w:t>double</w:t>
                  </w:r>
                  <w:r w:rsidRPr="00DE1DD4">
                    <w:rPr>
                      <w:rFonts w:ascii="Courier New" w:hAnsi="Courier New" w:cs="Courier New"/>
                      <w:color w:val="000000"/>
                      <w:sz w:val="20"/>
                      <w:szCs w:val="20"/>
                    </w:rPr>
                    <w:t xml:space="preserve"> </w:t>
                  </w:r>
                  <w:r w:rsidRPr="00266638">
                    <w:rPr>
                      <w:rFonts w:ascii="Courier New" w:hAnsi="Courier New" w:cs="Courier New"/>
                      <w:color w:val="000000"/>
                      <w:sz w:val="20"/>
                      <w:szCs w:val="20"/>
                    </w:rPr>
                    <w:t>getPriceForSubscriptionPeriod</w:t>
                  </w:r>
                  <w:r w:rsidRPr="00DE1DD4">
                    <w:rPr>
                      <w:rFonts w:ascii="Courier New" w:hAnsi="Courier New" w:cs="Courier New"/>
                      <w:color w:val="000000"/>
                      <w:sz w:val="20"/>
                      <w:szCs w:val="20"/>
                    </w:rPr>
                    <w:t xml:space="preserve">(); </w:t>
                  </w:r>
                </w:p>
                <w:p w:rsidR="00D22C28" w:rsidRPr="00DE1DD4" w:rsidRDefault="00D22C28" w:rsidP="002032FE">
                  <w:pPr>
                    <w:autoSpaceDE w:val="0"/>
                    <w:autoSpaceDN w:val="0"/>
                    <w:adjustRightInd w:val="0"/>
                    <w:spacing w:after="0" w:line="240" w:lineRule="auto"/>
                    <w:rPr>
                      <w:rFonts w:ascii="Courier New" w:hAnsi="Courier New" w:cs="Courier New"/>
                      <w:sz w:val="20"/>
                      <w:szCs w:val="20"/>
                    </w:rPr>
                  </w:pP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1 year, 2 years, etc.</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b/>
                      <w:bCs/>
                      <w:color w:val="7F0055"/>
                      <w:sz w:val="20"/>
                      <w:szCs w:val="20"/>
                    </w:rPr>
                    <w:t>int</w:t>
                  </w:r>
                  <w:r w:rsidRPr="00DE1DD4">
                    <w:rPr>
                      <w:rFonts w:ascii="Courier New" w:hAnsi="Courier New" w:cs="Courier New"/>
                      <w:color w:val="000000"/>
                      <w:sz w:val="20"/>
                      <w:szCs w:val="20"/>
                    </w:rPr>
                    <w:t xml:space="preserve"> getPeriod</w:t>
                  </w:r>
                  <w:r>
                    <w:rPr>
                      <w:rFonts w:ascii="Courier New" w:hAnsi="Courier New" w:cs="Courier New"/>
                      <w:color w:val="000000"/>
                      <w:sz w:val="20"/>
                      <w:szCs w:val="20"/>
                    </w:rPr>
                    <w:t>s</w:t>
                  </w:r>
                  <w:r w:rsidRPr="00DE1DD4">
                    <w:rPr>
                      <w:rFonts w:ascii="Courier New" w:hAnsi="Courier New" w:cs="Courier New"/>
                      <w:color w:val="000000"/>
                      <w:sz w:val="20"/>
                      <w:szCs w:val="20"/>
                    </w:rPr>
                    <w:t>();</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Start period of the subscription</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t>Date getPeriodStart();</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p>
                <w:p w:rsidR="00D22C28" w:rsidRPr="00DE1DD4" w:rsidRDefault="00D22C28" w:rsidP="00DE1DD4">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When the customer commits to the subscription, call confirm()</w:t>
                  </w:r>
                </w:p>
                <w:p w:rsidR="00D22C28" w:rsidRPr="00DE1DD4" w:rsidRDefault="00D22C28" w:rsidP="00E42FC9">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b/>
                      <w:bCs/>
                      <w:color w:val="7F0055"/>
                      <w:sz w:val="20"/>
                      <w:szCs w:val="20"/>
                    </w:rPr>
                    <w:t>boolean</w:t>
                  </w:r>
                  <w:r w:rsidRPr="00DE1DD4">
                    <w:rPr>
                      <w:rFonts w:ascii="Courier New" w:hAnsi="Courier New" w:cs="Courier New"/>
                      <w:color w:val="000000"/>
                      <w:sz w:val="20"/>
                      <w:szCs w:val="20"/>
                    </w:rPr>
                    <w:t xml:space="preserve"> </w:t>
                  </w:r>
                  <w:r>
                    <w:rPr>
                      <w:rFonts w:ascii="Courier New" w:hAnsi="Courier New" w:cs="Courier New"/>
                      <w:color w:val="000000"/>
                      <w:sz w:val="20"/>
                      <w:szCs w:val="20"/>
                    </w:rPr>
                    <w:t>commit</w:t>
                  </w:r>
                  <w:r w:rsidRPr="00DE1DD4">
                    <w:rPr>
                      <w:rFonts w:ascii="Courier New" w:hAnsi="Courier New" w:cs="Courier New"/>
                      <w:color w:val="000000"/>
                      <w:sz w:val="20"/>
                      <w:szCs w:val="20"/>
                    </w:rPr>
                    <w:t>();</w:t>
                  </w:r>
                </w:p>
                <w:p w:rsidR="00D22C28" w:rsidRPr="00DE1DD4" w:rsidRDefault="00D22C28" w:rsidP="002032FE">
                  <w:pPr>
                    <w:autoSpaceDE w:val="0"/>
                    <w:autoSpaceDN w:val="0"/>
                    <w:adjustRightInd w:val="0"/>
                    <w:spacing w:after="0" w:line="240" w:lineRule="auto"/>
                    <w:ind w:left="360"/>
                    <w:rPr>
                      <w:rFonts w:ascii="Courier New" w:hAnsi="Courier New" w:cs="Courier New"/>
                      <w:sz w:val="20"/>
                      <w:szCs w:val="20"/>
                    </w:rPr>
                  </w:pPr>
                </w:p>
                <w:p w:rsidR="00D22C28" w:rsidRPr="00DE1DD4" w:rsidRDefault="00D22C28" w:rsidP="00DE1DD4">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color w:val="3F7F5F"/>
                      <w:sz w:val="20"/>
                      <w:szCs w:val="20"/>
                    </w:rPr>
                    <w:t>// Indicates if this subscription is in effect or just draft</w:t>
                  </w:r>
                </w:p>
                <w:p w:rsidR="00D22C28" w:rsidRPr="00D4367D" w:rsidRDefault="00D22C28" w:rsidP="00E42FC9">
                  <w:pPr>
                    <w:autoSpaceDE w:val="0"/>
                    <w:autoSpaceDN w:val="0"/>
                    <w:adjustRightInd w:val="0"/>
                    <w:spacing w:after="0" w:line="240" w:lineRule="auto"/>
                    <w:ind w:left="360"/>
                    <w:rPr>
                      <w:rFonts w:ascii="Courier New" w:hAnsi="Courier New" w:cs="Courier New"/>
                      <w:sz w:val="20"/>
                      <w:szCs w:val="20"/>
                    </w:rPr>
                  </w:pPr>
                  <w:r w:rsidRPr="00DE1DD4">
                    <w:rPr>
                      <w:rFonts w:ascii="Courier New" w:hAnsi="Courier New" w:cs="Courier New"/>
                      <w:color w:val="000000"/>
                      <w:sz w:val="20"/>
                      <w:szCs w:val="20"/>
                    </w:rPr>
                    <w:tab/>
                  </w:r>
                  <w:r w:rsidRPr="00DE1DD4">
                    <w:rPr>
                      <w:rFonts w:ascii="Courier New" w:hAnsi="Courier New" w:cs="Courier New"/>
                      <w:b/>
                      <w:bCs/>
                      <w:color w:val="7F0055"/>
                      <w:sz w:val="20"/>
                      <w:szCs w:val="20"/>
                    </w:rPr>
                    <w:t>boolean</w:t>
                  </w:r>
                  <w:r w:rsidRPr="00DE1DD4">
                    <w:rPr>
                      <w:rFonts w:ascii="Courier New" w:hAnsi="Courier New" w:cs="Courier New"/>
                      <w:color w:val="000000"/>
                      <w:sz w:val="20"/>
                      <w:szCs w:val="20"/>
                    </w:rPr>
                    <w:t xml:space="preserve"> </w:t>
                  </w:r>
                  <w:r>
                    <w:rPr>
                      <w:rFonts w:ascii="Courier New" w:hAnsi="Courier New" w:cs="Courier New"/>
                      <w:color w:val="000000"/>
                      <w:sz w:val="20"/>
                      <w:szCs w:val="20"/>
                    </w:rPr>
                    <w:t>isCommitted</w:t>
                  </w:r>
                  <w:r w:rsidRPr="00DE1DD4">
                    <w:rPr>
                      <w:rFonts w:ascii="Courier New" w:hAnsi="Courier New" w:cs="Courier New"/>
                      <w:color w:val="000000"/>
                      <w:sz w:val="20"/>
                      <w:szCs w:val="20"/>
                    </w:rPr>
                    <w:t>();</w:t>
                  </w:r>
                </w:p>
                <w:p w:rsidR="00D22C28" w:rsidRPr="00D4367D" w:rsidDel="00EC53AD" w:rsidRDefault="00D22C28" w:rsidP="002032FE">
                  <w:pPr>
                    <w:autoSpaceDE w:val="0"/>
                    <w:autoSpaceDN w:val="0"/>
                    <w:adjustRightInd w:val="0"/>
                    <w:spacing w:after="0" w:line="240" w:lineRule="auto"/>
                    <w:ind w:left="360"/>
                    <w:rPr>
                      <w:del w:id="157" w:author="liors" w:date="2012-01-03T18:00:00Z"/>
                      <w:rFonts w:ascii="Courier New" w:hAnsi="Courier New" w:cs="Courier New"/>
                      <w:sz w:val="20"/>
                      <w:szCs w:val="20"/>
                    </w:rPr>
                  </w:pPr>
                </w:p>
                <w:p w:rsidR="00000000" w:rsidRDefault="00830969">
                  <w:pPr>
                    <w:autoSpaceDE w:val="0"/>
                    <w:autoSpaceDN w:val="0"/>
                    <w:adjustRightInd w:val="0"/>
                    <w:spacing w:after="0" w:line="240" w:lineRule="auto"/>
                    <w:rPr>
                      <w:rFonts w:ascii="Courier New" w:hAnsi="Courier New" w:cs="Courier New"/>
                      <w:color w:val="000000"/>
                      <w:sz w:val="20"/>
                      <w:szCs w:val="20"/>
                    </w:rPr>
                    <w:pPrChange w:id="158" w:author="liors" w:date="2012-01-03T18:00:00Z">
                      <w:pPr>
                        <w:autoSpaceDE w:val="0"/>
                        <w:autoSpaceDN w:val="0"/>
                        <w:adjustRightInd w:val="0"/>
                        <w:spacing w:after="0" w:line="240" w:lineRule="auto"/>
                        <w:ind w:left="360"/>
                      </w:pPr>
                    </w:pPrChange>
                  </w:pPr>
                </w:p>
                <w:p w:rsidR="00D22C28" w:rsidRDefault="00D22C28" w:rsidP="001C4D36">
                  <w:pPr>
                    <w:autoSpaceDE w:val="0"/>
                    <w:autoSpaceDN w:val="0"/>
                    <w:adjustRightInd w:val="0"/>
                    <w:spacing w:after="0" w:line="240" w:lineRule="auto"/>
                    <w:rPr>
                      <w:rFonts w:ascii="Courier New" w:hAnsi="Courier New" w:cs="Courier New"/>
                      <w:color w:val="000000"/>
                      <w:sz w:val="20"/>
                      <w:szCs w:val="20"/>
                    </w:rPr>
                    <w:pPrChange w:id="159" w:author="liors" w:date="2012-01-07T12:18:00Z">
                      <w:pPr>
                        <w:autoSpaceDE w:val="0"/>
                        <w:autoSpaceDN w:val="0"/>
                        <w:adjustRightInd w:val="0"/>
                        <w:spacing w:after="0" w:line="240" w:lineRule="auto"/>
                        <w:ind w:left="360"/>
                      </w:pPr>
                    </w:pPrChange>
                  </w:pPr>
                  <w:r w:rsidRPr="00D4367D">
                    <w:rPr>
                      <w:rFonts w:ascii="Courier New" w:hAnsi="Courier New" w:cs="Courier New"/>
                      <w:color w:val="000000"/>
                      <w:sz w:val="20"/>
                      <w:szCs w:val="20"/>
                    </w:rPr>
                    <w:t>}</w:t>
                  </w:r>
                </w:p>
                <w:p w:rsidR="00D22C28" w:rsidRDefault="00D22C28" w:rsidP="002032FE"/>
              </w:txbxContent>
            </v:textbox>
            <w10:wrap type="topAndBottom"/>
          </v:shape>
        </w:pict>
      </w:r>
      <w:r w:rsidR="009F1748">
        <w:t>A Subscription class, implementing the</w:t>
      </w:r>
      <w:r w:rsidR="0033738E">
        <w:t xml:space="preserve"> A_Subscription interface. </w:t>
      </w:r>
      <w:r w:rsidR="003B76B4">
        <w:t xml:space="preserve"> This class represents the subscription of a single customer to a particular magazine.</w:t>
      </w:r>
    </w:p>
    <w:p w:rsidR="002032FE" w:rsidDel="00EC53AD" w:rsidRDefault="002032FE" w:rsidP="002032FE">
      <w:pPr>
        <w:rPr>
          <w:del w:id="160" w:author="liors" w:date="2012-01-03T18:00:00Z"/>
        </w:rPr>
      </w:pPr>
    </w:p>
    <w:p w:rsidR="00EC0BB5" w:rsidDel="00EC53AD" w:rsidRDefault="00EC0BB5" w:rsidP="00EC0BB5">
      <w:pPr>
        <w:autoSpaceDE w:val="0"/>
        <w:autoSpaceDN w:val="0"/>
        <w:adjustRightInd w:val="0"/>
        <w:spacing w:after="0" w:line="240" w:lineRule="auto"/>
        <w:ind w:left="360"/>
        <w:rPr>
          <w:del w:id="161" w:author="liors" w:date="2012-01-03T18:01:00Z"/>
          <w:rFonts w:ascii="Courier New" w:hAnsi="Courier New" w:cs="Courier New"/>
          <w:color w:val="000000"/>
          <w:sz w:val="20"/>
          <w:szCs w:val="20"/>
        </w:rPr>
      </w:pPr>
    </w:p>
    <w:p w:rsidR="00391E7B" w:rsidRPr="00BD4B4F" w:rsidRDefault="00391E7B" w:rsidP="00BD4B4F">
      <w:pPr>
        <w:pStyle w:val="Heading1"/>
      </w:pPr>
      <w:r w:rsidRPr="00BD4B4F">
        <w:t>New requirement</w:t>
      </w:r>
    </w:p>
    <w:p w:rsidR="00ED317A" w:rsidRPr="00EB0A36" w:rsidRDefault="00E30569" w:rsidP="00100BAA">
      <w:pPr>
        <w:rPr>
          <w:sz w:val="20"/>
          <w:szCs w:val="20"/>
        </w:rPr>
      </w:pPr>
      <w:r w:rsidRPr="00E30569">
        <w:rPr>
          <w:rPrChange w:id="162" w:author="liors" w:date="2012-01-03T18:27:00Z">
            <w:rPr>
              <w:sz w:val="20"/>
              <w:szCs w:val="20"/>
            </w:rPr>
          </w:rPrChange>
        </w:rPr>
        <w:t>One day, a new functionality is required from the system – add the possibility of promotions and discounts. Since “discount” and “promotion” nowadays can mean more or less anything, this new ability needs to be flexible and easily adaptable to the new ideas of marketing and sales managers. This is where Ink DSLs are handy, allowing this new functionality to be easily implemented and configurable upon need.</w:t>
      </w:r>
    </w:p>
    <w:p w:rsidR="004A5F86" w:rsidRPr="00EB0A36" w:rsidDel="00EC53AD" w:rsidRDefault="00391E7B" w:rsidP="00EB0A36">
      <w:pPr>
        <w:pStyle w:val="Heading2"/>
        <w:rPr>
          <w:del w:id="163" w:author="liors" w:date="2012-01-03T18:01:00Z"/>
        </w:rPr>
      </w:pPr>
      <w:r w:rsidRPr="00FD5570">
        <w:t xml:space="preserve">Solution </w:t>
      </w:r>
    </w:p>
    <w:p w:rsidR="00000000" w:rsidRDefault="00830969">
      <w:pPr>
        <w:pStyle w:val="Heading2"/>
        <w:pPrChange w:id="164" w:author="liors" w:date="2012-01-03T18:01:00Z">
          <w:pPr/>
        </w:pPrChange>
      </w:pPr>
    </w:p>
    <w:p w:rsidR="00841D2C" w:rsidRPr="004628AA" w:rsidRDefault="00E30569" w:rsidP="00250032">
      <w:pPr>
        <w:rPr>
          <w:rPrChange w:id="165" w:author="liors" w:date="2012-01-03T18:27:00Z">
            <w:rPr>
              <w:sz w:val="20"/>
              <w:szCs w:val="20"/>
            </w:rPr>
          </w:rPrChange>
        </w:rPr>
      </w:pPr>
      <w:r w:rsidRPr="00E30569">
        <w:rPr>
          <w:rPrChange w:id="166" w:author="liors" w:date="2012-01-03T18:27:00Z">
            <w:rPr>
              <w:sz w:val="20"/>
              <w:szCs w:val="20"/>
            </w:rPr>
          </w:rPrChange>
        </w:rPr>
        <w:t>The new requirement implies that A_Subscription should include the special terms of the subscription.</w:t>
      </w:r>
    </w:p>
    <w:p w:rsidR="0099371B" w:rsidRPr="004628AA" w:rsidRDefault="00E30569" w:rsidP="0099371B">
      <w:pPr>
        <w:pStyle w:val="ListParagraph"/>
        <w:ind w:left="0"/>
        <w:rPr>
          <w:rPrChange w:id="167" w:author="liors" w:date="2012-01-03T18:27:00Z">
            <w:rPr>
              <w:sz w:val="20"/>
              <w:szCs w:val="20"/>
            </w:rPr>
          </w:rPrChange>
        </w:rPr>
      </w:pPr>
      <w:r w:rsidRPr="00E30569">
        <w:rPr>
          <w:rPrChange w:id="168" w:author="liors" w:date="2012-01-03T18:27:00Z">
            <w:rPr>
              <w:sz w:val="20"/>
              <w:szCs w:val="20"/>
            </w:rPr>
          </w:rPrChange>
        </w:rPr>
        <w:t xml:space="preserve">We will implement a logic that will look for special offers that are relevant for the subscription, and select the best offer. </w:t>
      </w:r>
    </w:p>
    <w:p w:rsidR="00523634" w:rsidRDefault="00E30569" w:rsidP="004058B0">
      <w:pPr>
        <w:rPr>
          <w:sz w:val="20"/>
          <w:szCs w:val="20"/>
        </w:rPr>
      </w:pPr>
      <w:r w:rsidRPr="00E30569">
        <w:rPr>
          <w:rPrChange w:id="169" w:author="liors" w:date="2012-01-03T18:27:00Z">
            <w:rPr>
              <w:sz w:val="20"/>
              <w:szCs w:val="20"/>
            </w:rPr>
          </w:rPrChange>
        </w:rPr>
        <w:t>So, we will add the following methods to A_Subscription:</w:t>
      </w:r>
    </w:p>
    <w:p w:rsidR="00523634" w:rsidRPr="00C24D66" w:rsidRDefault="001C4D36" w:rsidP="00E02E19">
      <w:pPr>
        <w:rPr>
          <w:sz w:val="20"/>
          <w:szCs w:val="20"/>
        </w:rPr>
      </w:pPr>
      <w:r w:rsidRPr="00E30569">
        <w:pict>
          <v:shape id="_x0000_s1073" type="#_x0000_t202" style="width:186.35pt;height:24pt;mso-position-horizontal-relative:char;mso-position-vertical-relative:line;mso-width-relative:margin;mso-height-relative:margin" fillcolor="#f2f2f2 [3052]">
            <v:textbox style="mso-next-textbox:#_x0000_s1073">
              <w:txbxContent>
                <w:p w:rsidR="00D22C28" w:rsidDel="001C4D36" w:rsidRDefault="00D22C28" w:rsidP="00523634">
                  <w:pPr>
                    <w:autoSpaceDE w:val="0"/>
                    <w:autoSpaceDN w:val="0"/>
                    <w:adjustRightInd w:val="0"/>
                    <w:spacing w:after="0" w:line="240" w:lineRule="auto"/>
                    <w:ind w:left="360"/>
                    <w:rPr>
                      <w:del w:id="170" w:author="liors" w:date="2012-01-07T12:18:00Z"/>
                      <w:rFonts w:ascii="Courier New" w:hAnsi="Courier New" w:cs="Courier New"/>
                      <w:b/>
                      <w:bCs/>
                      <w:color w:val="7F0055"/>
                      <w:sz w:val="20"/>
                      <w:szCs w:val="20"/>
                    </w:rPr>
                  </w:pPr>
                </w:p>
                <w:p w:rsidR="00D22C28" w:rsidRDefault="00D22C28" w:rsidP="001C4D36">
                  <w:pPr>
                    <w:autoSpaceDE w:val="0"/>
                    <w:autoSpaceDN w:val="0"/>
                    <w:adjustRightInd w:val="0"/>
                    <w:spacing w:after="0" w:line="240" w:lineRule="auto"/>
                    <w:rPr>
                      <w:rFonts w:ascii="Courier New" w:hAnsi="Courier New" w:cs="Courier New"/>
                      <w:sz w:val="20"/>
                      <w:szCs w:val="20"/>
                    </w:rPr>
                    <w:pPrChange w:id="171" w:author="liors" w:date="2012-01-07T12:18:00Z">
                      <w:pPr>
                        <w:autoSpaceDE w:val="0"/>
                        <w:autoSpaceDN w:val="0"/>
                        <w:adjustRightInd w:val="0"/>
                        <w:spacing w:after="0" w:line="240" w:lineRule="auto"/>
                        <w:ind w:left="360"/>
                      </w:pPr>
                    </w:pPrChange>
                  </w:pPr>
                  <w:r>
                    <w:rPr>
                      <w:rFonts w:ascii="Courier New" w:hAnsi="Courier New" w:cs="Courier New"/>
                      <w:color w:val="000000"/>
                      <w:sz w:val="20"/>
                      <w:szCs w:val="20"/>
                    </w:rPr>
                    <w:t>A_SpecialOffer</w:t>
                  </w:r>
                  <w:r w:rsidRPr="005D3071">
                    <w:rPr>
                      <w:rFonts w:ascii="Courier New" w:hAnsi="Courier New" w:cs="Courier New"/>
                      <w:color w:val="000000"/>
                      <w:sz w:val="18"/>
                      <w:szCs w:val="18"/>
                    </w:rPr>
                    <w:t xml:space="preserve"> get</w:t>
                  </w:r>
                  <w:r>
                    <w:rPr>
                      <w:rFonts w:ascii="Courier New" w:hAnsi="Courier New" w:cs="Courier New"/>
                      <w:color w:val="000000"/>
                      <w:sz w:val="18"/>
                      <w:szCs w:val="18"/>
                    </w:rPr>
                    <w:t>BestOffer</w:t>
                  </w:r>
                  <w:r w:rsidRPr="005D3071">
                    <w:rPr>
                      <w:rFonts w:ascii="Courier New" w:hAnsi="Courier New" w:cs="Courier New"/>
                      <w:color w:val="000000"/>
                      <w:sz w:val="18"/>
                      <w:szCs w:val="18"/>
                    </w:rPr>
                    <w:t>();</w:t>
                  </w:r>
                </w:p>
                <w:p w:rsidR="00D22C28" w:rsidRDefault="00D22C28" w:rsidP="00523634"/>
              </w:txbxContent>
            </v:textbox>
            <w10:wrap type="none" anchorx="margin"/>
            <w10:anchorlock/>
          </v:shape>
        </w:pict>
      </w:r>
    </w:p>
    <w:p w:rsidR="00D72775" w:rsidRPr="0099371B" w:rsidRDefault="005D3071" w:rsidP="0099371B">
      <w:pPr>
        <w:autoSpaceDE w:val="0"/>
        <w:autoSpaceDN w:val="0"/>
        <w:adjustRightInd w:val="0"/>
        <w:spacing w:after="0" w:line="240" w:lineRule="auto"/>
        <w:ind w:left="360"/>
        <w:rPr>
          <w:rFonts w:ascii="Courier New" w:hAnsi="Courier New" w:cs="Courier New"/>
          <w:sz w:val="20"/>
          <w:szCs w:val="20"/>
        </w:rPr>
      </w:pPr>
      <w:r w:rsidRPr="005D3071">
        <w:rPr>
          <w:rFonts w:ascii="Courier New" w:hAnsi="Courier New" w:cs="Courier New"/>
          <w:color w:val="000000"/>
          <w:sz w:val="18"/>
          <w:szCs w:val="18"/>
        </w:rPr>
        <w:tab/>
      </w:r>
    </w:p>
    <w:p w:rsidR="00E02E19" w:rsidRPr="004628AA" w:rsidRDefault="00E30569" w:rsidP="00E02E19">
      <w:pPr>
        <w:pStyle w:val="ListParagraph"/>
        <w:ind w:left="0"/>
        <w:rPr>
          <w:rPrChange w:id="172" w:author="liors" w:date="2012-01-03T18:27:00Z">
            <w:rPr>
              <w:sz w:val="20"/>
              <w:szCs w:val="20"/>
            </w:rPr>
          </w:rPrChange>
        </w:rPr>
      </w:pPr>
      <w:r w:rsidRPr="00E30569">
        <w:rPr>
          <w:rPrChange w:id="173" w:author="liors" w:date="2012-01-03T18:27:00Z">
            <w:rPr>
              <w:sz w:val="20"/>
              <w:szCs w:val="20"/>
            </w:rPr>
          </w:rPrChange>
        </w:rPr>
        <w:t xml:space="preserve">Also, we will need to implement the promotions themselves:  </w:t>
      </w:r>
      <w:commentRangeStart w:id="174"/>
      <w:r w:rsidRPr="00E30569">
        <w:rPr>
          <w:rPrChange w:id="175" w:author="liors" w:date="2012-01-03T18:27:00Z">
            <w:rPr>
              <w:sz w:val="20"/>
              <w:szCs w:val="20"/>
            </w:rPr>
          </w:rPrChange>
        </w:rPr>
        <w:t>A_SpecialOffer interface (see below), an abstract base class (BaseOfferImpl)</w:t>
      </w:r>
      <w:commentRangeEnd w:id="174"/>
      <w:r w:rsidRPr="00E30569">
        <w:rPr>
          <w:rStyle w:val="CommentReference"/>
          <w:sz w:val="18"/>
          <w:szCs w:val="18"/>
          <w:rPrChange w:id="176" w:author="liors" w:date="2012-01-03T18:27:00Z">
            <w:rPr>
              <w:rStyle w:val="CommentReference"/>
            </w:rPr>
          </w:rPrChange>
        </w:rPr>
        <w:commentReference w:id="174"/>
      </w:r>
      <w:r w:rsidRPr="00E30569">
        <w:rPr>
          <w:rPrChange w:id="177" w:author="liors" w:date="2012-01-03T18:27:00Z">
            <w:rPr>
              <w:sz w:val="20"/>
              <w:szCs w:val="20"/>
            </w:rPr>
          </w:rPrChange>
        </w:rPr>
        <w:t>, and two concrete implementations of promotions:</w:t>
      </w:r>
    </w:p>
    <w:p w:rsidR="00E02E19" w:rsidRPr="004628AA" w:rsidRDefault="00E30569" w:rsidP="00E02E19">
      <w:pPr>
        <w:pStyle w:val="ListParagraph"/>
        <w:numPr>
          <w:ilvl w:val="0"/>
          <w:numId w:val="5"/>
        </w:numPr>
        <w:rPr>
          <w:rPrChange w:id="178" w:author="liors" w:date="2012-01-03T18:27:00Z">
            <w:rPr>
              <w:sz w:val="20"/>
              <w:szCs w:val="20"/>
            </w:rPr>
          </w:rPrChange>
        </w:rPr>
      </w:pPr>
      <w:r w:rsidRPr="00E30569">
        <w:rPr>
          <w:rPrChange w:id="179" w:author="liors" w:date="2012-01-03T18:27:00Z">
            <w:rPr>
              <w:sz w:val="20"/>
              <w:szCs w:val="20"/>
            </w:rPr>
          </w:rPrChange>
        </w:rPr>
        <w:t>percentage discount  (x% of original price)</w:t>
      </w:r>
    </w:p>
    <w:p w:rsidR="00D72775" w:rsidRPr="004628AA" w:rsidRDefault="00E30569" w:rsidP="00E02E19">
      <w:pPr>
        <w:pStyle w:val="ListParagraph"/>
        <w:numPr>
          <w:ilvl w:val="0"/>
          <w:numId w:val="5"/>
        </w:numPr>
        <w:rPr>
          <w:rPrChange w:id="180" w:author="liors" w:date="2012-01-03T18:27:00Z">
            <w:rPr>
              <w:sz w:val="20"/>
              <w:szCs w:val="20"/>
            </w:rPr>
          </w:rPrChange>
        </w:rPr>
      </w:pPr>
      <w:r w:rsidRPr="00E30569">
        <w:rPr>
          <w:rPrChange w:id="181" w:author="liors" w:date="2012-01-03T18:27:00Z">
            <w:rPr>
              <w:sz w:val="20"/>
              <w:szCs w:val="20"/>
            </w:rPr>
          </w:rPrChange>
        </w:rPr>
        <w:t>fixed-price offer (pay x instead of y).</w:t>
      </w:r>
    </w:p>
    <w:moveToRangeStart w:id="182" w:author="liors" w:date="2012-01-03T18:01:00Z" w:name="move313377018"/>
    <w:p w:rsidR="00C27F52" w:rsidRDefault="00E30569" w:rsidP="00C27F52">
      <w:pPr>
        <w:rPr>
          <w:sz w:val="20"/>
          <w:szCs w:val="20"/>
        </w:rPr>
      </w:pPr>
      <w:moveTo w:id="183" w:author="liors" w:date="2012-01-03T18:01:00Z">
        <w:r w:rsidR="001C4D36" w:rsidRPr="00E30569">
          <w:pict>
            <v:shape id="_x0000_s1072" type="#_x0000_t202" style="width:385.85pt;height:74.95pt;mso-position-horizontal-relative:char;mso-position-vertical-relative:line;mso-width-relative:margin;mso-height-relative:margin" fillcolor="#f2f2f2 [3052]">
              <v:textbox>
                <w:txbxContent>
                  <w:p w:rsidR="00BC4963" w:rsidDel="00BC4963" w:rsidRDefault="00BC4963" w:rsidP="00BC4963">
                    <w:pPr>
                      <w:autoSpaceDE w:val="0"/>
                      <w:autoSpaceDN w:val="0"/>
                      <w:adjustRightInd w:val="0"/>
                      <w:spacing w:after="0" w:line="240" w:lineRule="auto"/>
                      <w:ind w:left="360"/>
                      <w:rPr>
                        <w:del w:id="184" w:author="liors" w:date="2012-01-03T18:01:00Z"/>
                        <w:rFonts w:ascii="Courier New" w:hAnsi="Courier New" w:cs="Courier New"/>
                        <w:b/>
                        <w:bCs/>
                        <w:color w:val="7F0055"/>
                        <w:sz w:val="20"/>
                        <w:szCs w:val="20"/>
                      </w:rPr>
                    </w:pPr>
                  </w:p>
                  <w:p w:rsidR="00BC4963" w:rsidRDefault="00BC4963" w:rsidP="00BC496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A_SpecialOffer {</w:t>
                    </w:r>
                  </w:p>
                  <w:p w:rsidR="00BC4963" w:rsidRDefault="00BC4963" w:rsidP="00BC496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BC4963" w:rsidRPr="004058B0" w:rsidRDefault="00BC4963" w:rsidP="00BC4963">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getPromotionalPrice();</w:t>
                    </w:r>
                    <w:r w:rsidRPr="004058B0">
                      <w:rPr>
                        <w:rFonts w:ascii="Courier New" w:hAnsi="Courier New" w:cs="Courier New"/>
                        <w:color w:val="000000"/>
                        <w:sz w:val="18"/>
                        <w:szCs w:val="18"/>
                      </w:rPr>
                      <w:t xml:space="preserve"> </w:t>
                    </w:r>
                    <w:r>
                      <w:rPr>
                        <w:rFonts w:ascii="Courier New" w:hAnsi="Courier New" w:cs="Courier New"/>
                        <w:color w:val="000000"/>
                        <w:sz w:val="18"/>
                        <w:szCs w:val="18"/>
                      </w:rPr>
                      <w:t xml:space="preserve">   // Price after discount</w:t>
                    </w:r>
                  </w:p>
                  <w:p w:rsidR="00BC4963" w:rsidRDefault="00BC4963" w:rsidP="00BC49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getFreeIssues();             // # of free issues</w:t>
                    </w:r>
                  </w:p>
                  <w:p w:rsidR="00BC4963" w:rsidRDefault="00BC4963" w:rsidP="00BC49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getPromotionalMessage();  // Promotional message</w:t>
                    </w:r>
                  </w:p>
                  <w:p w:rsidR="00BC4963" w:rsidRDefault="00BC4963" w:rsidP="00BC496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txbxContent>
              </v:textbox>
              <w10:wrap type="none" anchorx="margin"/>
              <w10:anchorlock/>
            </v:shape>
          </w:pict>
        </w:r>
      </w:moveTo>
      <w:moveToRangeEnd w:id="182"/>
    </w:p>
    <w:moveFromRangeStart w:id="185" w:author="liors" w:date="2012-01-03T18:01:00Z" w:name="move313377018"/>
    <w:p w:rsidR="00C27F52" w:rsidRPr="004628AA" w:rsidDel="00BC4963" w:rsidRDefault="00E30569" w:rsidP="00C27F52">
      <w:pPr>
        <w:rPr>
          <w:del w:id="186" w:author="liors" w:date="2012-01-03T18:01:00Z"/>
          <w:rPrChange w:id="187" w:author="liors" w:date="2012-01-03T18:26:00Z">
            <w:rPr>
              <w:del w:id="188" w:author="liors" w:date="2012-01-03T18:01:00Z"/>
              <w:sz w:val="20"/>
              <w:szCs w:val="20"/>
            </w:rPr>
          </w:rPrChange>
        </w:rPr>
      </w:pPr>
      <w:moveFrom w:id="189" w:author="liors" w:date="2012-01-03T18:01:00Z">
        <w:del w:id="190" w:author="liors" w:date="2012-01-03T18:01:00Z">
          <w:r w:rsidRPr="00E30569">
            <w:rPr>
              <w:sz w:val="24"/>
              <w:szCs w:val="24"/>
              <w:rPrChange w:id="191" w:author="liors" w:date="2012-01-03T18:26:00Z">
                <w:rPr>
                  <w:sz w:val="24"/>
                  <w:szCs w:val="24"/>
                </w:rPr>
              </w:rPrChange>
            </w:rPr>
          </w:r>
          <w:r w:rsidRPr="00E30569">
            <w:rPr>
              <w:sz w:val="24"/>
              <w:szCs w:val="24"/>
              <w:rPrChange w:id="192" w:author="liors" w:date="2012-01-03T18:26:00Z">
                <w:rPr>
                  <w:sz w:val="24"/>
                  <w:szCs w:val="24"/>
                </w:rPr>
              </w:rPrChange>
            </w:rPr>
            <w:pict>
              <v:shape id="_x0000_s1071" type="#_x0000_t202" style="width:630.15pt;height:90.5pt;mso-position-horizontal-relative:char;mso-position-vertical-relative:line;mso-width-relative:margin;mso-height-relative:margin" fillcolor="#f2f2f2 [3052]">
                <v:textbox>
                  <w:txbxContent>
                    <w:p w:rsidR="00D22C28" w:rsidRDefault="00D22C28" w:rsidP="00C27F52">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C27F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A_SpecialOffer {</w:t>
                      </w:r>
                    </w:p>
                    <w:p w:rsidR="00D22C28" w:rsidRDefault="00D22C28" w:rsidP="00A6316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D22C28" w:rsidRPr="004058B0" w:rsidRDefault="00D22C28" w:rsidP="002A0F38">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getPromotionalPrice();</w:t>
                      </w:r>
                      <w:r w:rsidRPr="004058B0">
                        <w:rPr>
                          <w:rFonts w:ascii="Courier New" w:hAnsi="Courier New" w:cs="Courier New"/>
                          <w:color w:val="000000"/>
                          <w:sz w:val="18"/>
                          <w:szCs w:val="18"/>
                        </w:rPr>
                        <w:t xml:space="preserve"> </w:t>
                      </w:r>
                      <w:r>
                        <w:rPr>
                          <w:rFonts w:ascii="Courier New" w:hAnsi="Courier New" w:cs="Courier New"/>
                          <w:color w:val="000000"/>
                          <w:sz w:val="18"/>
                          <w:szCs w:val="18"/>
                        </w:rPr>
                        <w:t xml:space="preserve">   // Price after discount</w:t>
                      </w:r>
                    </w:p>
                    <w:p w:rsidR="00D22C28" w:rsidRDefault="00D22C28" w:rsidP="002A0F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getFreeIssues();             // # of free issues</w:t>
                      </w:r>
                    </w:p>
                    <w:p w:rsidR="00D22C28" w:rsidRDefault="00D22C28" w:rsidP="002A0F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getPromotionalMessage();  // Promotional message</w:t>
                      </w:r>
                    </w:p>
                    <w:p w:rsidR="00D22C28" w:rsidRDefault="00D22C28" w:rsidP="00C27F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00000" w:rsidRDefault="00830969">
                      <w:pPr>
                        <w:autoSpaceDE w:val="0"/>
                        <w:autoSpaceDN w:val="0"/>
                        <w:adjustRightInd w:val="0"/>
                        <w:spacing w:after="0" w:line="240" w:lineRule="auto"/>
                        <w:ind w:left="360"/>
                        <w:rPr>
                          <w:del w:id="193" w:author="liors" w:date="2012-01-03T18:01:00Z"/>
                        </w:rPr>
                      </w:pPr>
                    </w:p>
                  </w:txbxContent>
                </v:textbox>
                <w10:wrap anchorx="margin"/>
                <w10:anchorlock/>
              </v:shape>
            </w:pict>
          </w:r>
        </w:del>
      </w:moveFrom>
      <w:moveFromRangeEnd w:id="185"/>
    </w:p>
    <w:p w:rsidR="00772870" w:rsidRPr="004628AA" w:rsidDel="00BC4963" w:rsidRDefault="00772870" w:rsidP="00086D07">
      <w:pPr>
        <w:pStyle w:val="ListParagraph"/>
        <w:ind w:left="0"/>
        <w:rPr>
          <w:del w:id="194" w:author="liors" w:date="2012-01-03T18:01:00Z"/>
          <w:rPrChange w:id="195" w:author="liors" w:date="2012-01-03T18:26:00Z">
            <w:rPr>
              <w:del w:id="196" w:author="liors" w:date="2012-01-03T18:01:00Z"/>
              <w:sz w:val="20"/>
              <w:szCs w:val="20"/>
            </w:rPr>
          </w:rPrChange>
        </w:rPr>
      </w:pPr>
    </w:p>
    <w:p w:rsidR="00E02E19" w:rsidRPr="004628AA" w:rsidRDefault="00E30569" w:rsidP="00E02E19">
      <w:pPr>
        <w:pStyle w:val="ListParagraph"/>
        <w:ind w:left="0"/>
        <w:rPr>
          <w:rPrChange w:id="197" w:author="liors" w:date="2012-01-03T18:26:00Z">
            <w:rPr>
              <w:sz w:val="20"/>
              <w:szCs w:val="20"/>
            </w:rPr>
          </w:rPrChange>
        </w:rPr>
      </w:pPr>
      <w:r w:rsidRPr="00E30569">
        <w:rPr>
          <w:rPrChange w:id="198" w:author="liors" w:date="2012-01-03T18:26:00Z">
            <w:rPr>
              <w:sz w:val="20"/>
              <w:szCs w:val="20"/>
            </w:rPr>
          </w:rPrChange>
        </w:rPr>
        <w:t>We’ll implement these classes as an Ink DSL.  This will allow us to create multiple variations of such promotions, without writing additional code, or even restarting the system.</w:t>
      </w:r>
    </w:p>
    <w:p w:rsidR="00000000" w:rsidRDefault="00830969">
      <w:pPr>
        <w:pStyle w:val="Heading2"/>
        <w:rPr>
          <w:del w:id="199" w:author="liors" w:date="2012-01-03T18:01:00Z"/>
        </w:rPr>
      </w:pPr>
    </w:p>
    <w:p w:rsidR="00000000" w:rsidRDefault="00830969">
      <w:pPr>
        <w:pStyle w:val="Heading2"/>
        <w:rPr>
          <w:del w:id="200" w:author="liors" w:date="2012-01-03T18:01:00Z"/>
        </w:rPr>
      </w:pPr>
    </w:p>
    <w:p w:rsidR="00000000" w:rsidRDefault="00830969">
      <w:pPr>
        <w:pStyle w:val="Heading2"/>
        <w:rPr>
          <w:del w:id="201" w:author="liors" w:date="2012-01-03T18:01:00Z"/>
        </w:rPr>
      </w:pPr>
    </w:p>
    <w:p w:rsidR="00000000" w:rsidRDefault="00830969">
      <w:pPr>
        <w:pStyle w:val="Heading2"/>
        <w:rPr>
          <w:del w:id="202" w:author="liors" w:date="2012-01-03T18:01:00Z"/>
        </w:rPr>
      </w:pPr>
    </w:p>
    <w:p w:rsidR="00000000" w:rsidRDefault="00772870">
      <w:pPr>
        <w:pStyle w:val="Heading2"/>
        <w:rPr>
          <w:del w:id="203" w:author="liors" w:date="2012-01-03T18:01:00Z"/>
        </w:rPr>
        <w:pPrChange w:id="204" w:author="liors" w:date="2012-01-03T18:02:00Z">
          <w:pPr/>
        </w:pPrChange>
      </w:pPr>
      <w:del w:id="205" w:author="liors" w:date="2012-01-03T18:01:00Z">
        <w:r w:rsidDel="0050204C">
          <w:br w:type="page"/>
        </w:r>
      </w:del>
    </w:p>
    <w:p w:rsidR="009D1B51" w:rsidRDefault="00BC23A3" w:rsidP="0050204C">
      <w:pPr>
        <w:pStyle w:val="Heading2"/>
      </w:pPr>
      <w:r>
        <w:t>Creating an Ink DSL</w:t>
      </w:r>
    </w:p>
    <w:p w:rsidR="00E02E19" w:rsidDel="0050204C" w:rsidRDefault="00E02E19" w:rsidP="00C42AD6">
      <w:pPr>
        <w:rPr>
          <w:del w:id="206" w:author="liors" w:date="2012-01-03T18:02:00Z"/>
        </w:rPr>
      </w:pPr>
    </w:p>
    <w:p w:rsidR="00E02E19" w:rsidRPr="007B5E4C" w:rsidRDefault="00C42AD6" w:rsidP="009A06DB">
      <w:r w:rsidRPr="007B5E4C">
        <w:t xml:space="preserve">Ink DSLs </w:t>
      </w:r>
      <w:r w:rsidR="00E02E19" w:rsidRPr="007B5E4C">
        <w:t>actually</w:t>
      </w:r>
      <w:r w:rsidR="00FA1B16" w:rsidRPr="007B5E4C">
        <w:t xml:space="preserve"> define instances of Java objects</w:t>
      </w:r>
      <w:r w:rsidR="007B5E4C">
        <w:t xml:space="preserve">, </w:t>
      </w:r>
      <w:r w:rsidR="009A06DB" w:rsidRPr="007B5E4C">
        <w:t>but are not written in Java.</w:t>
      </w:r>
    </w:p>
    <w:p w:rsidR="00625F9A" w:rsidRDefault="00C42AD6" w:rsidP="00423F06">
      <w:r>
        <w:t>In ou</w:t>
      </w:r>
      <w:r w:rsidR="006F2977">
        <w:t>r case,</w:t>
      </w:r>
      <w:r>
        <w:t xml:space="preserve"> a d</w:t>
      </w:r>
      <w:r w:rsidR="00381DC0">
        <w:t>efinition of a special offer would</w:t>
      </w:r>
      <w:r>
        <w:t xml:space="preserve"> look </w:t>
      </w:r>
      <w:r w:rsidR="00381DC0">
        <w:t xml:space="preserve">something </w:t>
      </w:r>
      <w:r>
        <w:t>like this:</w:t>
      </w:r>
    </w:p>
    <w:p w:rsidR="00625F9A" w:rsidRDefault="001C4D36" w:rsidP="00E02E19">
      <w:r>
        <w:pict>
          <v:shape id="_x0000_s1070" type="#_x0000_t202" style="width:359.6pt;height:87.2pt;mso-position-horizontal-relative:char;mso-position-vertical-relative:line;mso-width-relative:margin;mso-height-relative:margin" fillcolor="#f2f2f2 [3052]">
            <v:textbox>
              <w:txbxContent>
                <w:p w:rsidR="00D22C28" w:rsidDel="001C4D36" w:rsidRDefault="00D22C28" w:rsidP="00625F9A">
                  <w:pPr>
                    <w:autoSpaceDE w:val="0"/>
                    <w:autoSpaceDN w:val="0"/>
                    <w:adjustRightInd w:val="0"/>
                    <w:spacing w:after="0" w:line="240" w:lineRule="auto"/>
                    <w:ind w:left="360"/>
                    <w:rPr>
                      <w:del w:id="207" w:author="liors" w:date="2012-01-07T12:17:00Z"/>
                      <w:rFonts w:ascii="Courier New" w:hAnsi="Courier New" w:cs="Courier New"/>
                      <w:b/>
                      <w:bCs/>
                      <w:color w:val="7F0055"/>
                      <w:sz w:val="20"/>
                      <w:szCs w:val="20"/>
                    </w:rPr>
                  </w:pPr>
                </w:p>
                <w:p w:rsidR="00D22C28" w:rsidRPr="00423F06" w:rsidRDefault="00D22C28" w:rsidP="00423F06">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Object id=</w:t>
                  </w:r>
                  <w:r w:rsidRPr="00423F06">
                    <w:rPr>
                      <w:rFonts w:ascii="Courier New" w:hAnsi="Courier New" w:cs="Courier New"/>
                      <w:color w:val="008000"/>
                      <w:sz w:val="20"/>
                      <w:szCs w:val="20"/>
                    </w:rPr>
                    <w:t>"ExampleOffer"</w:t>
                  </w:r>
                  <w:r w:rsidRPr="00423F06">
                    <w:rPr>
                      <w:rFonts w:ascii="Courier New" w:hAnsi="Courier New" w:cs="Courier New"/>
                      <w:color w:val="000000"/>
                      <w:sz w:val="20"/>
                      <w:szCs w:val="20"/>
                    </w:rPr>
                    <w:t xml:space="preserve"> class=</w:t>
                  </w:r>
                  <w:r w:rsidRPr="00423F06">
                    <w:rPr>
                      <w:rFonts w:ascii="Courier New" w:hAnsi="Courier New" w:cs="Courier New"/>
                      <w:color w:val="008000"/>
                      <w:sz w:val="20"/>
                      <w:szCs w:val="20"/>
                    </w:rPr>
                    <w:t>"PercentageDiscountOffer"</w:t>
                  </w:r>
                  <w:del w:id="208" w:author="liors" w:date="2012-01-07T12:17:00Z">
                    <w:r w:rsidRPr="00423F06" w:rsidDel="001C4D36">
                      <w:rPr>
                        <w:rFonts w:ascii="Courier New" w:hAnsi="Courier New" w:cs="Courier New"/>
                        <w:color w:val="000000"/>
                        <w:sz w:val="20"/>
                        <w:szCs w:val="20"/>
                      </w:rPr>
                      <w:delText xml:space="preserve"> </w:delText>
                    </w:r>
                  </w:del>
                  <w:r w:rsidRPr="00423F06">
                    <w:rPr>
                      <w:rFonts w:ascii="Courier New" w:hAnsi="Courier New" w:cs="Courier New"/>
                      <w:color w:val="000000"/>
                      <w:sz w:val="20"/>
                      <w:szCs w:val="20"/>
                    </w:rPr>
                    <w:t>{</w:t>
                  </w:r>
                </w:p>
                <w:p w:rsidR="00D22C28" w:rsidRPr="00423F06" w:rsidRDefault="00D22C28" w:rsidP="00625F9A">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percentage 20.0</w:t>
                  </w:r>
                </w:p>
                <w:p w:rsidR="00D22C28" w:rsidRPr="00266638" w:rsidRDefault="00D22C28" w:rsidP="002A0F38">
                  <w:pPr>
                    <w:autoSpaceDE w:val="0"/>
                    <w:autoSpaceDN w:val="0"/>
                    <w:adjustRightInd w:val="0"/>
                    <w:spacing w:after="0" w:line="240" w:lineRule="auto"/>
                    <w:rPr>
                      <w:rFonts w:ascii="Courier New" w:hAnsi="Courier New" w:cs="Courier New"/>
                      <w:color w:val="000000"/>
                      <w:sz w:val="20"/>
                      <w:szCs w:val="20"/>
                    </w:rPr>
                  </w:pPr>
                  <w:r w:rsidRPr="00423F06">
                    <w:rPr>
                      <w:rFonts w:ascii="Courier New" w:hAnsi="Courier New" w:cs="Courier New"/>
                      <w:color w:val="000000"/>
                      <w:sz w:val="20"/>
                      <w:szCs w:val="20"/>
                    </w:rPr>
                    <w:tab/>
                  </w:r>
                  <w:r w:rsidRPr="00266638">
                    <w:rPr>
                      <w:rFonts w:ascii="Courier New" w:hAnsi="Courier New" w:cs="Courier New"/>
                      <w:color w:val="000000"/>
                      <w:sz w:val="20"/>
                      <w:szCs w:val="20"/>
                    </w:rPr>
                    <w:t>studentOnlyOffer true</w:t>
                  </w:r>
                </w:p>
                <w:p w:rsidR="00D22C28" w:rsidRPr="00423F06" w:rsidRDefault="00D22C28" w:rsidP="00E908BC">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 xml:space="preserve">validUntil </w:t>
                  </w:r>
                  <w:del w:id="209" w:author="liors" w:date="2012-01-03T17:51:00Z">
                    <w:r w:rsidRPr="00423F06" w:rsidDel="00E908BC">
                      <w:rPr>
                        <w:rFonts w:ascii="Courier New" w:hAnsi="Courier New" w:cs="Courier New"/>
                        <w:color w:val="000000"/>
                        <w:sz w:val="20"/>
                        <w:szCs w:val="20"/>
                      </w:rPr>
                      <w:delText>2011</w:delText>
                    </w:r>
                  </w:del>
                  <w:ins w:id="210" w:author="liors" w:date="2012-01-03T17:51:00Z">
                    <w:r w:rsidR="00E908BC" w:rsidRPr="00423F06">
                      <w:rPr>
                        <w:rFonts w:ascii="Courier New" w:hAnsi="Courier New" w:cs="Courier New"/>
                        <w:color w:val="000000"/>
                        <w:sz w:val="20"/>
                        <w:szCs w:val="20"/>
                      </w:rPr>
                      <w:t>201</w:t>
                    </w:r>
                    <w:r w:rsidR="00E908BC">
                      <w:rPr>
                        <w:rFonts w:ascii="Courier New" w:hAnsi="Courier New" w:cs="Courier New"/>
                        <w:color w:val="000000"/>
                        <w:sz w:val="20"/>
                        <w:szCs w:val="20"/>
                      </w:rPr>
                      <w:t>2</w:t>
                    </w:r>
                  </w:ins>
                  <w:r w:rsidRPr="00423F06">
                    <w:rPr>
                      <w:rFonts w:ascii="Courier New" w:hAnsi="Courier New" w:cs="Courier New"/>
                      <w:color w:val="000000"/>
                      <w:sz w:val="20"/>
                      <w:szCs w:val="20"/>
                    </w:rPr>
                    <w:t xml:space="preserve">/11/01 </w:t>
                  </w:r>
                </w:p>
                <w:p w:rsidR="00D22C28" w:rsidRPr="00423F06" w:rsidRDefault="00D22C28" w:rsidP="00625F9A">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renewalOnlyOffer false</w:t>
                  </w:r>
                </w:p>
                <w:p w:rsidR="00D22C28" w:rsidRPr="00423F06" w:rsidRDefault="00D22C28" w:rsidP="00625F9A">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freeIssues 0</w:t>
                  </w:r>
                </w:p>
                <w:p w:rsidR="00D22C28" w:rsidRDefault="00D22C28" w:rsidP="00625F9A">
                  <w:pPr>
                    <w:rPr>
                      <w:rFonts w:ascii="Courier New" w:hAnsi="Courier New" w:cs="Courier New"/>
                      <w:color w:val="000000"/>
                      <w:sz w:val="20"/>
                      <w:szCs w:val="20"/>
                    </w:rPr>
                  </w:pPr>
                  <w:r w:rsidRPr="00423F06">
                    <w:rPr>
                      <w:rFonts w:ascii="Courier New" w:hAnsi="Courier New" w:cs="Courier New"/>
                      <w:color w:val="000000"/>
                      <w:sz w:val="20"/>
                      <w:szCs w:val="20"/>
                    </w:rPr>
                    <w:t>}</w:t>
                  </w:r>
                </w:p>
                <w:p w:rsidR="00D22C28" w:rsidRDefault="00D22C28" w:rsidP="00625F9A">
                  <w:pPr>
                    <w:autoSpaceDE w:val="0"/>
                    <w:autoSpaceDN w:val="0"/>
                    <w:adjustRightInd w:val="0"/>
                    <w:spacing w:after="0" w:line="240" w:lineRule="auto"/>
                    <w:ind w:left="360"/>
                  </w:pPr>
                </w:p>
              </w:txbxContent>
            </v:textbox>
            <w10:wrap type="none" anchorx="margin"/>
            <w10:anchorlock/>
          </v:shape>
        </w:pict>
      </w:r>
    </w:p>
    <w:p w:rsidR="00C75F5D" w:rsidRPr="0008413F" w:rsidRDefault="00625430" w:rsidP="00E908BC">
      <w:r>
        <w:t>As you might have guessed</w:t>
      </w:r>
      <w:r w:rsidR="003D36F7">
        <w:t>,</w:t>
      </w:r>
      <w:r w:rsidR="00BC23A3">
        <w:t xml:space="preserve"> </w:t>
      </w:r>
      <w:r w:rsidR="00C75F5D" w:rsidRPr="0008413F">
        <w:t>this is a</w:t>
      </w:r>
      <w:r w:rsidR="00E02E19">
        <w:t xml:space="preserve">n </w:t>
      </w:r>
      <w:r w:rsidR="00C75F5D" w:rsidRPr="0008413F">
        <w:t>offer that gives</w:t>
      </w:r>
      <w:r w:rsidR="00E02E19">
        <w:t xml:space="preserve"> 20% discount to </w:t>
      </w:r>
      <w:r w:rsidR="00C75F5D" w:rsidRPr="0008413F">
        <w:t>student</w:t>
      </w:r>
      <w:r w:rsidR="00E02E19">
        <w:t>s that</w:t>
      </w:r>
      <w:r w:rsidR="00C75F5D" w:rsidRPr="0008413F">
        <w:t xml:space="preserve"> subscribe before </w:t>
      </w:r>
      <w:r w:rsidR="001B0A47">
        <w:t xml:space="preserve">November 1, </w:t>
      </w:r>
      <w:del w:id="211" w:author="liors" w:date="2012-01-03T17:51:00Z">
        <w:r w:rsidR="001B0A47" w:rsidDel="00E908BC">
          <w:delText>2011</w:delText>
        </w:r>
      </w:del>
      <w:ins w:id="212" w:author="liors" w:date="2012-01-03T17:51:00Z">
        <w:r w:rsidR="00E908BC">
          <w:t>2012</w:t>
        </w:r>
      </w:ins>
      <w:r w:rsidR="001B0A47">
        <w:t>.</w:t>
      </w:r>
    </w:p>
    <w:p w:rsidR="00C75F5D" w:rsidRDefault="00E02E19" w:rsidP="00A968E3">
      <w:r w:rsidRPr="0008413F">
        <w:t>At runtime, the Ink VM reads t</w:t>
      </w:r>
      <w:r w:rsidR="00D70F7D">
        <w:t>he</w:t>
      </w:r>
      <w:r w:rsidRPr="0008413F">
        <w:t xml:space="preserve"> DSL </w:t>
      </w:r>
      <w:del w:id="213" w:author="liors" w:date="2012-01-07T12:05:00Z">
        <w:r w:rsidRPr="0008413F" w:rsidDel="00A9219F">
          <w:delText xml:space="preserve">script </w:delText>
        </w:r>
        <w:r w:rsidR="00057805" w:rsidDel="00A9219F">
          <w:delText>,</w:delText>
        </w:r>
      </w:del>
      <w:ins w:id="214" w:author="liors" w:date="2012-01-07T12:05:00Z">
        <w:r w:rsidR="00A9219F" w:rsidRPr="0008413F">
          <w:t>script,</w:t>
        </w:r>
      </w:ins>
      <w:r w:rsidR="00057805">
        <w:t xml:space="preserve"> </w:t>
      </w:r>
      <w:r w:rsidRPr="0008413F">
        <w:t>creates the</w:t>
      </w:r>
      <w:r w:rsidR="00D70F7D">
        <w:t xml:space="preserve"> expected i</w:t>
      </w:r>
      <w:r w:rsidRPr="0008413F">
        <w:t>nstance</w:t>
      </w:r>
      <w:r>
        <w:t xml:space="preserve"> of </w:t>
      </w:r>
      <w:r w:rsidR="00C75F5D" w:rsidRPr="0008413F">
        <w:t>PercentageDiscountOffer class</w:t>
      </w:r>
      <w:r w:rsidR="004066B7">
        <w:t xml:space="preserve"> and injects the values from the Ink object </w:t>
      </w:r>
      <w:r w:rsidR="00A753B0">
        <w:t xml:space="preserve">(ExampleOffer) </w:t>
      </w:r>
      <w:r w:rsidR="004066B7">
        <w:t>to the Java instance.</w:t>
      </w:r>
    </w:p>
    <w:p w:rsidR="003270C4" w:rsidRDefault="003270C4" w:rsidP="00DC2C1E">
      <w:r>
        <w:t xml:space="preserve">Writing such </w:t>
      </w:r>
      <w:r w:rsidR="005D60E3">
        <w:t xml:space="preserve">scripts </w:t>
      </w:r>
      <w:r>
        <w:t>is especially easy since</w:t>
      </w:r>
      <w:r w:rsidR="008F28D6">
        <w:t xml:space="preserve"> the Ink plugins for eclipse</w:t>
      </w:r>
      <w:r>
        <w:t xml:space="preserve"> </w:t>
      </w:r>
      <w:r w:rsidR="00E6319D">
        <w:t>offer</w:t>
      </w:r>
      <w:r w:rsidR="005D60E3">
        <w:t xml:space="preserve"> you </w:t>
      </w:r>
      <w:r w:rsidR="00680B49">
        <w:t>powerful IDE</w:t>
      </w:r>
      <w:r w:rsidR="005D60E3">
        <w:t xml:space="preserve"> features</w:t>
      </w:r>
      <w:r>
        <w:t xml:space="preserve"> </w:t>
      </w:r>
      <w:r w:rsidR="00DC2C1E">
        <w:t xml:space="preserve">similar to what </w:t>
      </w:r>
      <w:r>
        <w:t xml:space="preserve">eclipse </w:t>
      </w:r>
      <w:r w:rsidR="00DC2C1E">
        <w:t xml:space="preserve">JDT </w:t>
      </w:r>
      <w:r w:rsidR="00E6319D">
        <w:t>provides to</w:t>
      </w:r>
      <w:r>
        <w:t xml:space="preserve"> Java developers</w:t>
      </w:r>
      <w:r w:rsidR="006A58B4">
        <w:t>.</w:t>
      </w:r>
    </w:p>
    <w:p w:rsidR="0011484B" w:rsidRDefault="005405D4" w:rsidP="00CA6415">
      <w:r>
        <w:t xml:space="preserve">This includes </w:t>
      </w:r>
      <w:r w:rsidR="003270C4">
        <w:t>auto-completion, incremental compilation, navigation c</w:t>
      </w:r>
      <w:r w:rsidR="00CA6415">
        <w:t>ommands, etc</w:t>
      </w:r>
      <w:r w:rsidR="00D82096">
        <w:t>.,</w:t>
      </w:r>
      <w:r w:rsidR="00CA6415">
        <w:t xml:space="preserve"> (</w:t>
      </w:r>
      <w:r w:rsidR="00F81EFD">
        <w:t>s</w:t>
      </w:r>
      <w:r w:rsidR="0011484B">
        <w:t xml:space="preserve">ee table of useful </w:t>
      </w:r>
      <w:r w:rsidR="00CA6415">
        <w:t>shortcuts</w:t>
      </w:r>
      <w:del w:id="215" w:author="liors" w:date="2012-01-03T17:52:00Z">
        <w:r w:rsidR="00CA6415" w:rsidDel="00E908BC">
          <w:delText xml:space="preserve"> </w:delText>
        </w:r>
      </w:del>
      <w:r w:rsidR="0011484B">
        <w:t xml:space="preserve"> at the end of this tutorial.</w:t>
      </w:r>
      <w:r w:rsidR="00CA6415">
        <w:t>)</w:t>
      </w:r>
    </w:p>
    <w:p w:rsidR="00CA6415" w:rsidRDefault="00CA6415" w:rsidP="00CA6415"/>
    <w:p w:rsidR="00E908BC" w:rsidRDefault="00E908BC">
      <w:pPr>
        <w:rPr>
          <w:ins w:id="216" w:author="liors" w:date="2012-01-03T17:53:00Z"/>
          <w:rFonts w:asciiTheme="majorHAnsi" w:eastAsiaTheme="majorEastAsia" w:hAnsiTheme="majorHAnsi" w:cstheme="majorBidi"/>
          <w:b/>
          <w:bCs/>
          <w:color w:val="365F91" w:themeColor="accent1" w:themeShade="BF"/>
          <w:sz w:val="28"/>
          <w:szCs w:val="28"/>
        </w:rPr>
      </w:pPr>
      <w:ins w:id="217" w:author="liors" w:date="2012-01-03T17:53:00Z">
        <w:r>
          <w:br w:type="page"/>
        </w:r>
      </w:ins>
    </w:p>
    <w:p w:rsidR="0011484B" w:rsidDel="00E908BC" w:rsidRDefault="0011484B" w:rsidP="0011484B">
      <w:pPr>
        <w:rPr>
          <w:del w:id="218" w:author="liors" w:date="2012-01-03T17:52:00Z"/>
        </w:rPr>
      </w:pPr>
      <w:r>
        <w:rPr>
          <w:noProof/>
        </w:rPr>
        <w:lastRenderedPageBreak/>
        <w:drawing>
          <wp:anchor distT="0" distB="0" distL="114300" distR="114300" simplePos="0" relativeHeight="251661312" behindDoc="0" locked="0" layoutInCell="1" allowOverlap="1">
            <wp:simplePos x="0" y="0"/>
            <wp:positionH relativeFrom="column">
              <wp:posOffset>398780</wp:posOffset>
            </wp:positionH>
            <wp:positionV relativeFrom="paragraph">
              <wp:posOffset>-155575</wp:posOffset>
            </wp:positionV>
            <wp:extent cx="7250430" cy="5437505"/>
            <wp:effectExtent l="1905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250430" cy="5437505"/>
                    </a:xfrm>
                    <a:prstGeom prst="rect">
                      <a:avLst/>
                    </a:prstGeom>
                    <a:noFill/>
                    <a:ln w="9525">
                      <a:noFill/>
                      <a:miter lim="800000"/>
                      <a:headEnd/>
                      <a:tailEnd/>
                    </a:ln>
                  </pic:spPr>
                </pic:pic>
              </a:graphicData>
            </a:graphic>
          </wp:anchor>
        </w:drawing>
      </w:r>
    </w:p>
    <w:p w:rsidR="008A2AE9" w:rsidDel="00E908BC" w:rsidRDefault="008A2AE9" w:rsidP="00E908BC">
      <w:pPr>
        <w:rPr>
          <w:del w:id="219" w:author="liors" w:date="2012-01-03T17:52:00Z"/>
        </w:rPr>
      </w:pPr>
    </w:p>
    <w:p w:rsidR="008A2AE9" w:rsidDel="00E908BC" w:rsidRDefault="008A2AE9" w:rsidP="0011484B">
      <w:pPr>
        <w:rPr>
          <w:del w:id="220" w:author="liors" w:date="2012-01-03T17:52:00Z"/>
        </w:rPr>
      </w:pPr>
    </w:p>
    <w:p w:rsidR="008A2AE9" w:rsidDel="00E908BC" w:rsidRDefault="008A2AE9" w:rsidP="0011484B">
      <w:pPr>
        <w:rPr>
          <w:del w:id="221" w:author="liors" w:date="2012-01-03T17:52:00Z"/>
        </w:rPr>
      </w:pPr>
    </w:p>
    <w:p w:rsidR="008A2AE9" w:rsidDel="00E908BC" w:rsidRDefault="008A2AE9" w:rsidP="0011484B">
      <w:pPr>
        <w:rPr>
          <w:del w:id="222" w:author="liors" w:date="2012-01-03T17:52:00Z"/>
        </w:rPr>
      </w:pPr>
    </w:p>
    <w:p w:rsidR="008A2AE9" w:rsidRPr="008A2AE9" w:rsidRDefault="008A2AE9" w:rsidP="00E908BC">
      <w:pPr>
        <w:pStyle w:val="Heading1"/>
      </w:pPr>
      <w:del w:id="223" w:author="liors" w:date="2012-01-03T17:54:00Z">
        <w:r w:rsidDel="00E908BC">
          <w:delText>How does it work?</w:delText>
        </w:r>
      </w:del>
    </w:p>
    <w:p w:rsidR="00523175" w:rsidDel="007B1D6C" w:rsidRDefault="00523175" w:rsidP="00F42ECA">
      <w:pPr>
        <w:rPr>
          <w:del w:id="224" w:author="liors" w:date="2012-01-03T18:08:00Z"/>
          <w:color w:val="FF0000"/>
        </w:rPr>
      </w:pPr>
    </w:p>
    <w:p w:rsidR="00000000" w:rsidRDefault="00E908BC">
      <w:pPr>
        <w:pStyle w:val="Heading2"/>
        <w:rPr>
          <w:ins w:id="225" w:author="liors" w:date="2012-01-03T17:54:00Z"/>
        </w:rPr>
        <w:pPrChange w:id="226" w:author="liors" w:date="2012-01-03T17:55:00Z">
          <w:pPr/>
        </w:pPrChange>
      </w:pPr>
      <w:ins w:id="227" w:author="liors" w:date="2012-01-03T17:54:00Z">
        <w:r>
          <w:t>How does it work?</w:t>
        </w:r>
      </w:ins>
    </w:p>
    <w:p w:rsidR="00F42ECA" w:rsidRPr="000326E1" w:rsidRDefault="00582B37" w:rsidP="00523175">
      <w:r w:rsidRPr="000326E1">
        <w:t xml:space="preserve">Ink is a type-safe language.  </w:t>
      </w:r>
      <w:r w:rsidR="00523175" w:rsidRPr="000326E1">
        <w:t>Scripts</w:t>
      </w:r>
      <w:r w:rsidRPr="000326E1">
        <w:t xml:space="preserve"> are checked for consistency by the incremental compiler every time you save an Ink file.  </w:t>
      </w:r>
    </w:p>
    <w:p w:rsidR="0063666E" w:rsidDel="0063666E" w:rsidRDefault="00E30569" w:rsidP="0063666E">
      <w:pPr>
        <w:rPr>
          <w:ins w:id="228" w:author="liors" w:date="2012-01-03T17:56:00Z"/>
        </w:rPr>
      </w:pPr>
      <w:ins w:id="229" w:author="liors" w:date="2012-01-03T17:56:00Z">
        <w:r>
          <w:pict>
            <v:shape id="_x0000_s1050" type="#_x0000_t202" style="position:absolute;margin-left:29pt;margin-top:41.5pt;width:527.6pt;height:395.1pt;z-index:251662336;mso-width-relative:margin;mso-height-relative:margin" fillcolor="#f2f2f2 [3052]">
              <v:textbox style="mso-next-textbox:#_x0000_s1050">
                <w:txbxContent>
                  <w:p w:rsidR="0063666E" w:rsidRPr="007B1D6C" w:rsidDel="00F3267E" w:rsidRDefault="0063666E" w:rsidP="0063666E">
                    <w:pPr>
                      <w:autoSpaceDE w:val="0"/>
                      <w:autoSpaceDN w:val="0"/>
                      <w:adjustRightInd w:val="0"/>
                      <w:spacing w:after="0" w:line="240" w:lineRule="auto"/>
                      <w:ind w:left="360"/>
                      <w:rPr>
                        <w:del w:id="230" w:author="liors" w:date="2012-01-03T18:25:00Z"/>
                        <w:rFonts w:ascii="Courier New" w:hAnsi="Courier New" w:cs="Courier New"/>
                        <w:b/>
                        <w:bCs/>
                        <w:color w:val="7F0055"/>
                        <w:sz w:val="20"/>
                        <w:szCs w:val="20"/>
                        <w:rPrChange w:id="231" w:author="liors" w:date="2012-01-03T18:08:00Z">
                          <w:rPr>
                            <w:del w:id="232" w:author="liors" w:date="2012-01-03T18:25:00Z"/>
                            <w:rFonts w:ascii="Courier New" w:hAnsi="Courier New" w:cs="Courier New"/>
                            <w:b/>
                            <w:bCs/>
                            <w:color w:val="7F0055"/>
                            <w:sz w:val="18"/>
                            <w:szCs w:val="18"/>
                          </w:rPr>
                        </w:rPrChange>
                      </w:rPr>
                    </w:pP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3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34" w:author="liors" w:date="2012-01-03T18:08:00Z">
                          <w:rPr>
                            <w:rFonts w:ascii="Courier New" w:hAnsi="Courier New" w:cs="Courier New"/>
                            <w:color w:val="000000"/>
                            <w:sz w:val="16"/>
                            <w:szCs w:val="16"/>
                          </w:rPr>
                        </w:rPrChange>
                      </w:rPr>
                      <w:t>Class id=</w:t>
                    </w:r>
                    <w:r w:rsidRPr="00E30569">
                      <w:rPr>
                        <w:rFonts w:ascii="Courier New" w:hAnsi="Courier New" w:cs="Courier New"/>
                        <w:color w:val="008000"/>
                        <w:sz w:val="18"/>
                        <w:szCs w:val="18"/>
                        <w:rPrChange w:id="235" w:author="liors" w:date="2012-01-03T18:08:00Z">
                          <w:rPr>
                            <w:rFonts w:ascii="Courier New" w:hAnsi="Courier New" w:cs="Courier New"/>
                            <w:color w:val="008000"/>
                            <w:sz w:val="16"/>
                            <w:szCs w:val="16"/>
                          </w:rPr>
                        </w:rPrChange>
                      </w:rPr>
                      <w:t>"BaseOffer"</w:t>
                    </w:r>
                    <w:r w:rsidRPr="00E30569">
                      <w:rPr>
                        <w:rFonts w:ascii="Courier New" w:hAnsi="Courier New" w:cs="Courier New"/>
                        <w:color w:val="000000"/>
                        <w:sz w:val="18"/>
                        <w:szCs w:val="18"/>
                        <w:rPrChange w:id="236" w:author="liors" w:date="2012-01-03T18:08:00Z">
                          <w:rPr>
                            <w:rFonts w:ascii="Courier New" w:hAnsi="Courier New" w:cs="Courier New"/>
                            <w:color w:val="000000"/>
                            <w:sz w:val="16"/>
                            <w:szCs w:val="16"/>
                          </w:rPr>
                        </w:rPrChange>
                      </w:rPr>
                      <w:t xml:space="preserve"> class=</w:t>
                    </w:r>
                    <w:r w:rsidRPr="00E30569">
                      <w:rPr>
                        <w:rFonts w:ascii="Courier New" w:hAnsi="Courier New" w:cs="Courier New"/>
                        <w:color w:val="008000"/>
                        <w:sz w:val="18"/>
                        <w:szCs w:val="18"/>
                        <w:rPrChange w:id="237" w:author="liors" w:date="2012-01-03T18:08:00Z">
                          <w:rPr>
                            <w:rFonts w:ascii="Courier New" w:hAnsi="Courier New" w:cs="Courier New"/>
                            <w:color w:val="008000"/>
                            <w:sz w:val="16"/>
                            <w:szCs w:val="16"/>
                          </w:rPr>
                        </w:rPrChange>
                      </w:rPr>
                      <w:t>"ink.core:InkClass"</w:t>
                    </w:r>
                    <w:r w:rsidRPr="00E30569">
                      <w:rPr>
                        <w:rFonts w:ascii="Courier New" w:hAnsi="Courier New" w:cs="Courier New"/>
                        <w:color w:val="000000"/>
                        <w:sz w:val="18"/>
                        <w:szCs w:val="18"/>
                        <w:rPrChange w:id="238" w:author="liors" w:date="2012-01-03T18:08:00Z">
                          <w:rPr>
                            <w:rFonts w:ascii="Courier New" w:hAnsi="Courier New" w:cs="Courier New"/>
                            <w:color w:val="000000"/>
                            <w:sz w:val="16"/>
                            <w:szCs w:val="16"/>
                          </w:rPr>
                        </w:rPrChange>
                      </w:rPr>
                      <w:t xml:space="preserve"> super=</w:t>
                    </w:r>
                    <w:r w:rsidRPr="00E30569">
                      <w:rPr>
                        <w:rFonts w:ascii="Courier New" w:hAnsi="Courier New" w:cs="Courier New"/>
                        <w:color w:val="008000"/>
                        <w:sz w:val="18"/>
                        <w:szCs w:val="18"/>
                        <w:rPrChange w:id="239" w:author="liors" w:date="2012-01-03T18:08:00Z">
                          <w:rPr>
                            <w:rFonts w:ascii="Courier New" w:hAnsi="Courier New" w:cs="Courier New"/>
                            <w:color w:val="008000"/>
                            <w:sz w:val="16"/>
                            <w:szCs w:val="16"/>
                          </w:rPr>
                        </w:rPrChange>
                      </w:rPr>
                      <w:t>"ink.core:InkObject"</w:t>
                    </w:r>
                    <w:r w:rsidRPr="00E30569">
                      <w:rPr>
                        <w:rFonts w:ascii="Courier New" w:hAnsi="Courier New" w:cs="Courier New"/>
                        <w:color w:val="000000"/>
                        <w:sz w:val="18"/>
                        <w:szCs w:val="18"/>
                        <w:rPrChange w:id="240" w:author="liors" w:date="2012-01-03T18:08:00Z">
                          <w:rPr>
                            <w:rFonts w:ascii="Courier New" w:hAnsi="Courier New" w:cs="Courier New"/>
                            <w:color w:val="000000"/>
                            <w:sz w:val="16"/>
                            <w:szCs w:val="16"/>
                          </w:rPr>
                        </w:rPrChange>
                      </w:rPr>
                      <w:t xml:space="preserve"> abstract=true {</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41"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42" w:author="liors" w:date="2012-01-03T18:08:00Z">
                          <w:rPr>
                            <w:rFonts w:ascii="Courier New" w:hAnsi="Courier New" w:cs="Courier New"/>
                            <w:color w:val="000000"/>
                            <w:sz w:val="16"/>
                            <w:szCs w:val="16"/>
                          </w:rPr>
                        </w:rPrChange>
                      </w:rPr>
                      <w:tab/>
                      <w:t xml:space="preserve">java_path </w:t>
                    </w:r>
                    <w:r w:rsidRPr="00E30569">
                      <w:rPr>
                        <w:rFonts w:ascii="Courier New" w:hAnsi="Courier New" w:cs="Courier New"/>
                        <w:color w:val="008000"/>
                        <w:sz w:val="18"/>
                        <w:szCs w:val="18"/>
                        <w:rPrChange w:id="243" w:author="liors" w:date="2012-01-03T18:08:00Z">
                          <w:rPr>
                            <w:rFonts w:ascii="Courier New" w:hAnsi="Courier New" w:cs="Courier New"/>
                            <w:color w:val="008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44"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45" w:author="liors" w:date="2012-01-03T18:08:00Z">
                          <w:rPr>
                            <w:rFonts w:ascii="Courier New" w:hAnsi="Courier New" w:cs="Courier New"/>
                            <w:color w:val="000000"/>
                            <w:sz w:val="16"/>
                            <w:szCs w:val="16"/>
                          </w:rPr>
                        </w:rPrChange>
                      </w:rPr>
                      <w:tab/>
                      <w:t xml:space="preserve">java_mapping </w:t>
                    </w:r>
                    <w:r w:rsidRPr="00E30569">
                      <w:rPr>
                        <w:rFonts w:ascii="Courier New" w:hAnsi="Courier New" w:cs="Courier New"/>
                        <w:color w:val="008000"/>
                        <w:sz w:val="18"/>
                        <w:szCs w:val="18"/>
                        <w:rPrChange w:id="246" w:author="liors" w:date="2012-01-03T18:08:00Z">
                          <w:rPr>
                            <w:rFonts w:ascii="Courier New" w:hAnsi="Courier New" w:cs="Courier New"/>
                            <w:color w:val="008000"/>
                            <w:sz w:val="16"/>
                            <w:szCs w:val="16"/>
                          </w:rPr>
                        </w:rPrChange>
                      </w:rPr>
                      <w:t>"State_Behavior_Interface"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47"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48" w:author="liors" w:date="2012-01-03T18:08:00Z">
                          <w:rPr>
                            <w:rFonts w:ascii="Courier New" w:hAnsi="Courier New" w:cs="Courier New"/>
                            <w:color w:val="000000"/>
                            <w:sz w:val="16"/>
                            <w:szCs w:val="16"/>
                          </w:rPr>
                        </w:rPrChange>
                      </w:rPr>
                      <w:tab/>
                      <w:t>properties{</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49"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50"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51"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252" w:author="liors" w:date="2012-01-03T18:08:00Z">
                          <w:rPr>
                            <w:rFonts w:ascii="Courier New" w:hAnsi="Courier New" w:cs="Courier New"/>
                            <w:color w:val="008000"/>
                            <w:sz w:val="16"/>
                            <w:szCs w:val="16"/>
                          </w:rPr>
                        </w:rPrChange>
                      </w:rPr>
                      <w:t>"ink.core:BooleanAttribute"</w:t>
                    </w:r>
                    <w:r w:rsidRPr="00E30569">
                      <w:rPr>
                        <w:rFonts w:ascii="Courier New" w:hAnsi="Courier New" w:cs="Courier New"/>
                        <w:color w:val="000000"/>
                        <w:sz w:val="18"/>
                        <w:szCs w:val="18"/>
                        <w:rPrChange w:id="253" w:author="liors" w:date="2012-01-03T18:08:00Z">
                          <w:rPr>
                            <w:rFonts w:ascii="Courier New" w:hAnsi="Courier New" w:cs="Courier New"/>
                            <w:color w:val="000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54"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55"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56"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57"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258" w:author="liors" w:date="2012-01-03T18:08:00Z">
                          <w:rPr>
                            <w:rFonts w:ascii="Courier New" w:hAnsi="Courier New" w:cs="Courier New"/>
                            <w:color w:val="008000"/>
                            <w:sz w:val="16"/>
                            <w:szCs w:val="16"/>
                          </w:rPr>
                        </w:rPrChange>
                      </w:rPr>
                      <w:t>"studentOnlyOffer"</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59"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60"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61"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62" w:author="liors" w:date="2012-01-03T18:08:00Z">
                          <w:rPr>
                            <w:rFonts w:ascii="Courier New" w:hAnsi="Courier New" w:cs="Courier New"/>
                            <w:color w:val="000000"/>
                            <w:sz w:val="16"/>
                            <w:szCs w:val="16"/>
                          </w:rPr>
                        </w:rPrChange>
                      </w:rPr>
                      <w:tab/>
                      <w:t>mandatory true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6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6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65"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66"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67"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68"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269" w:author="liors" w:date="2012-01-03T18:08:00Z">
                          <w:rPr>
                            <w:rFonts w:ascii="Courier New" w:hAnsi="Courier New" w:cs="Courier New"/>
                            <w:color w:val="008000"/>
                            <w:sz w:val="16"/>
                            <w:szCs w:val="16"/>
                          </w:rPr>
                        </w:rPrChange>
                      </w:rPr>
                      <w:t>"ink.core:BooleanAttribute"</w:t>
                    </w:r>
                    <w:r w:rsidRPr="00E30569">
                      <w:rPr>
                        <w:rFonts w:ascii="Courier New" w:hAnsi="Courier New" w:cs="Courier New"/>
                        <w:color w:val="000000"/>
                        <w:sz w:val="18"/>
                        <w:szCs w:val="18"/>
                        <w:rPrChange w:id="270" w:author="liors" w:date="2012-01-03T18:08:00Z">
                          <w:rPr>
                            <w:rFonts w:ascii="Courier New" w:hAnsi="Courier New" w:cs="Courier New"/>
                            <w:color w:val="000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71"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72"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73"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74"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275" w:author="liors" w:date="2012-01-03T18:08:00Z">
                          <w:rPr>
                            <w:rFonts w:ascii="Courier New" w:hAnsi="Courier New" w:cs="Courier New"/>
                            <w:color w:val="008000"/>
                            <w:sz w:val="16"/>
                            <w:szCs w:val="16"/>
                          </w:rPr>
                        </w:rPrChange>
                      </w:rPr>
                      <w:t>"renewalOnlyOffer"</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76"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77"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78"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79" w:author="liors" w:date="2012-01-03T18:08:00Z">
                          <w:rPr>
                            <w:rFonts w:ascii="Courier New" w:hAnsi="Courier New" w:cs="Courier New"/>
                            <w:color w:val="000000"/>
                            <w:sz w:val="16"/>
                            <w:szCs w:val="16"/>
                          </w:rPr>
                        </w:rPrChange>
                      </w:rPr>
                      <w:tab/>
                      <w:t>mandatory true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80"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81"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82"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8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8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85"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286" w:author="liors" w:date="2012-01-03T18:08:00Z">
                          <w:rPr>
                            <w:rFonts w:ascii="Courier New" w:hAnsi="Courier New" w:cs="Courier New"/>
                            <w:color w:val="008000"/>
                            <w:sz w:val="16"/>
                            <w:szCs w:val="16"/>
                          </w:rPr>
                        </w:rPrChange>
                      </w:rPr>
                      <w:t>"ink.core:LongAttribute"</w:t>
                    </w:r>
                    <w:r w:rsidRPr="00E30569">
                      <w:rPr>
                        <w:rFonts w:ascii="Courier New" w:hAnsi="Courier New" w:cs="Courier New"/>
                        <w:color w:val="000000"/>
                        <w:sz w:val="18"/>
                        <w:szCs w:val="18"/>
                        <w:rPrChange w:id="287" w:author="liors" w:date="2012-01-03T18:08:00Z">
                          <w:rPr>
                            <w:rFonts w:ascii="Courier New" w:hAnsi="Courier New" w:cs="Courier New"/>
                            <w:color w:val="000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88"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89"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90"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91"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292" w:author="liors" w:date="2012-01-03T18:08:00Z">
                          <w:rPr>
                            <w:rFonts w:ascii="Courier New" w:hAnsi="Courier New" w:cs="Courier New"/>
                            <w:color w:val="008000"/>
                            <w:sz w:val="16"/>
                            <w:szCs w:val="16"/>
                          </w:rPr>
                        </w:rPrChange>
                      </w:rPr>
                      <w:t>"conditionForPeriodsSigned"</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9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9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95"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96" w:author="liors" w:date="2012-01-03T18:08:00Z">
                          <w:rPr>
                            <w:rFonts w:ascii="Courier New" w:hAnsi="Courier New" w:cs="Courier New"/>
                            <w:color w:val="000000"/>
                            <w:sz w:val="16"/>
                            <w:szCs w:val="16"/>
                          </w:rPr>
                        </w:rPrChange>
                      </w:rPr>
                      <w:tab/>
                      <w:t>mandatory false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297"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298"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299"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00"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01"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02" w:author="liors" w:date="2012-01-03T18:08:00Z">
                          <w:rPr>
                            <w:rFonts w:ascii="Courier New" w:hAnsi="Courier New" w:cs="Courier New"/>
                            <w:color w:val="000000"/>
                            <w:sz w:val="16"/>
                            <w:szCs w:val="16"/>
                          </w:rPr>
                        </w:rPrChange>
                      </w:rPr>
                      <w:tab/>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0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0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05"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306" w:author="liors" w:date="2012-01-03T18:08:00Z">
                          <w:rPr>
                            <w:rFonts w:ascii="Courier New" w:hAnsi="Courier New" w:cs="Courier New"/>
                            <w:color w:val="008000"/>
                            <w:sz w:val="16"/>
                            <w:szCs w:val="16"/>
                          </w:rPr>
                        </w:rPrChange>
                      </w:rPr>
                      <w:t>"ink.core:IntegerAttribute"</w:t>
                    </w:r>
                    <w:r w:rsidRPr="00E30569">
                      <w:rPr>
                        <w:rFonts w:ascii="Courier New" w:hAnsi="Courier New" w:cs="Courier New"/>
                        <w:color w:val="000000"/>
                        <w:sz w:val="18"/>
                        <w:szCs w:val="18"/>
                        <w:rPrChange w:id="307" w:author="liors" w:date="2012-01-03T18:08:00Z">
                          <w:rPr>
                            <w:rFonts w:ascii="Courier New" w:hAnsi="Courier New" w:cs="Courier New"/>
                            <w:color w:val="000000"/>
                            <w:sz w:val="16"/>
                            <w:szCs w:val="16"/>
                          </w:rPr>
                        </w:rPrChange>
                      </w:rPr>
                      <w:t xml:space="preserve"> {</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08"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09"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10"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11"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312" w:author="liors" w:date="2012-01-03T18:08:00Z">
                          <w:rPr>
                            <w:rFonts w:ascii="Courier New" w:hAnsi="Courier New" w:cs="Courier New"/>
                            <w:color w:val="008000"/>
                            <w:sz w:val="16"/>
                            <w:szCs w:val="16"/>
                          </w:rPr>
                        </w:rPrChange>
                      </w:rPr>
                      <w:t>"freeIssues"</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1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1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15"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16" w:author="liors" w:date="2012-01-03T18:08:00Z">
                          <w:rPr>
                            <w:rFonts w:ascii="Courier New" w:hAnsi="Courier New" w:cs="Courier New"/>
                            <w:color w:val="000000"/>
                            <w:sz w:val="16"/>
                            <w:szCs w:val="16"/>
                          </w:rPr>
                        </w:rPrChange>
                      </w:rPr>
                      <w:tab/>
                      <w:t>mandatory false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17"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18"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19"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20"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21"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22"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323" w:author="liors" w:date="2012-01-03T18:08:00Z">
                          <w:rPr>
                            <w:rFonts w:ascii="Courier New" w:hAnsi="Courier New" w:cs="Courier New"/>
                            <w:color w:val="008000"/>
                            <w:sz w:val="16"/>
                            <w:szCs w:val="16"/>
                          </w:rPr>
                        </w:rPrChange>
                      </w:rPr>
                      <w:t>"ink.core:DateAttribute"</w:t>
                    </w:r>
                    <w:r w:rsidRPr="00E30569">
                      <w:rPr>
                        <w:rFonts w:ascii="Courier New" w:hAnsi="Courier New" w:cs="Courier New"/>
                        <w:color w:val="000000"/>
                        <w:sz w:val="18"/>
                        <w:szCs w:val="18"/>
                        <w:rPrChange w:id="324" w:author="liors" w:date="2012-01-03T18:08:00Z">
                          <w:rPr>
                            <w:rFonts w:ascii="Courier New" w:hAnsi="Courier New" w:cs="Courier New"/>
                            <w:color w:val="000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25"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26"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27"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28"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329" w:author="liors" w:date="2012-01-03T18:08:00Z">
                          <w:rPr>
                            <w:rFonts w:ascii="Courier New" w:hAnsi="Courier New" w:cs="Courier New"/>
                            <w:color w:val="008000"/>
                            <w:sz w:val="16"/>
                            <w:szCs w:val="16"/>
                          </w:rPr>
                        </w:rPrChange>
                      </w:rPr>
                      <w:t>"validUntil"</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30"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31"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32"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33" w:author="liors" w:date="2012-01-03T18:08:00Z">
                          <w:rPr>
                            <w:rFonts w:ascii="Courier New" w:hAnsi="Courier New" w:cs="Courier New"/>
                            <w:color w:val="000000"/>
                            <w:sz w:val="16"/>
                            <w:szCs w:val="16"/>
                          </w:rPr>
                        </w:rPrChange>
                      </w:rPr>
                      <w:tab/>
                      <w:t>mandatory true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34"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35"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36"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37"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38"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39"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40" w:author="liors" w:date="2012-01-03T18:08:00Z">
                          <w:rPr>
                            <w:rFonts w:ascii="Courier New" w:hAnsi="Courier New" w:cs="Courier New"/>
                            <w:color w:val="000000"/>
                            <w:sz w:val="16"/>
                            <w:szCs w:val="16"/>
                          </w:rPr>
                        </w:rPrChange>
                      </w:rPr>
                      <w:t>}</w:t>
                    </w:r>
                  </w:p>
                  <w:p w:rsidR="0063666E" w:rsidRPr="007B1D6C" w:rsidRDefault="0063666E" w:rsidP="0063666E">
                    <w:pPr>
                      <w:autoSpaceDE w:val="0"/>
                      <w:autoSpaceDN w:val="0"/>
                      <w:adjustRightInd w:val="0"/>
                      <w:spacing w:after="0" w:line="240" w:lineRule="auto"/>
                      <w:rPr>
                        <w:rFonts w:ascii="Courier New" w:hAnsi="Courier New" w:cs="Courier New"/>
                        <w:sz w:val="18"/>
                        <w:szCs w:val="18"/>
                        <w:rPrChange w:id="341" w:author="liors" w:date="2012-01-03T18:08:00Z">
                          <w:rPr>
                            <w:rFonts w:ascii="Courier New" w:hAnsi="Courier New" w:cs="Courier New"/>
                            <w:sz w:val="16"/>
                            <w:szCs w:val="16"/>
                          </w:rPr>
                        </w:rPrChange>
                      </w:rPr>
                    </w:pP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42"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43" w:author="liors" w:date="2012-01-03T18:08:00Z">
                          <w:rPr>
                            <w:rFonts w:ascii="Courier New" w:hAnsi="Courier New" w:cs="Courier New"/>
                            <w:color w:val="000000"/>
                            <w:sz w:val="16"/>
                            <w:szCs w:val="16"/>
                          </w:rPr>
                        </w:rPrChange>
                      </w:rPr>
                      <w:t>Class id=</w:t>
                    </w:r>
                    <w:r w:rsidRPr="00E30569">
                      <w:rPr>
                        <w:rFonts w:ascii="Courier New" w:hAnsi="Courier New" w:cs="Courier New"/>
                        <w:color w:val="008000"/>
                        <w:sz w:val="18"/>
                        <w:szCs w:val="18"/>
                        <w:rPrChange w:id="344" w:author="liors" w:date="2012-01-03T18:08:00Z">
                          <w:rPr>
                            <w:rFonts w:ascii="Courier New" w:hAnsi="Courier New" w:cs="Courier New"/>
                            <w:color w:val="008000"/>
                            <w:sz w:val="16"/>
                            <w:szCs w:val="16"/>
                          </w:rPr>
                        </w:rPrChange>
                      </w:rPr>
                      <w:t>"PercentageDiscountOffer"</w:t>
                    </w:r>
                    <w:r w:rsidRPr="00E30569">
                      <w:rPr>
                        <w:rFonts w:ascii="Courier New" w:hAnsi="Courier New" w:cs="Courier New"/>
                        <w:color w:val="000000"/>
                        <w:sz w:val="18"/>
                        <w:szCs w:val="18"/>
                        <w:rPrChange w:id="345" w:author="liors" w:date="2012-01-03T18:08:00Z">
                          <w:rPr>
                            <w:rFonts w:ascii="Courier New" w:hAnsi="Courier New" w:cs="Courier New"/>
                            <w:color w:val="000000"/>
                            <w:sz w:val="16"/>
                            <w:szCs w:val="16"/>
                          </w:rPr>
                        </w:rPrChange>
                      </w:rPr>
                      <w:t xml:space="preserve"> class=</w:t>
                    </w:r>
                    <w:r w:rsidRPr="00E30569">
                      <w:rPr>
                        <w:rFonts w:ascii="Courier New" w:hAnsi="Courier New" w:cs="Courier New"/>
                        <w:color w:val="008000"/>
                        <w:sz w:val="18"/>
                        <w:szCs w:val="18"/>
                        <w:rPrChange w:id="346" w:author="liors" w:date="2012-01-03T18:08:00Z">
                          <w:rPr>
                            <w:rFonts w:ascii="Courier New" w:hAnsi="Courier New" w:cs="Courier New"/>
                            <w:color w:val="008000"/>
                            <w:sz w:val="16"/>
                            <w:szCs w:val="16"/>
                          </w:rPr>
                        </w:rPrChange>
                      </w:rPr>
                      <w:t>"ink.core:InkClass"</w:t>
                    </w:r>
                    <w:r w:rsidRPr="00E30569">
                      <w:rPr>
                        <w:rFonts w:ascii="Courier New" w:hAnsi="Courier New" w:cs="Courier New"/>
                        <w:color w:val="000000"/>
                        <w:sz w:val="18"/>
                        <w:szCs w:val="18"/>
                        <w:rPrChange w:id="347" w:author="liors" w:date="2012-01-03T18:08:00Z">
                          <w:rPr>
                            <w:rFonts w:ascii="Courier New" w:hAnsi="Courier New" w:cs="Courier New"/>
                            <w:color w:val="000000"/>
                            <w:sz w:val="16"/>
                            <w:szCs w:val="16"/>
                          </w:rPr>
                        </w:rPrChange>
                      </w:rPr>
                      <w:t xml:space="preserve"> super=</w:t>
                    </w:r>
                    <w:r w:rsidRPr="00E30569">
                      <w:rPr>
                        <w:rFonts w:ascii="Courier New" w:hAnsi="Courier New" w:cs="Courier New"/>
                        <w:color w:val="008000"/>
                        <w:sz w:val="18"/>
                        <w:szCs w:val="18"/>
                        <w:rPrChange w:id="348" w:author="liors" w:date="2012-01-03T18:08:00Z">
                          <w:rPr>
                            <w:rFonts w:ascii="Courier New" w:hAnsi="Courier New" w:cs="Courier New"/>
                            <w:color w:val="008000"/>
                            <w:sz w:val="16"/>
                            <w:szCs w:val="16"/>
                          </w:rPr>
                        </w:rPrChange>
                      </w:rPr>
                      <w:t>"BaseOffer"</w:t>
                    </w:r>
                    <w:r w:rsidRPr="00E30569">
                      <w:rPr>
                        <w:rFonts w:ascii="Courier New" w:hAnsi="Courier New" w:cs="Courier New"/>
                        <w:color w:val="000000"/>
                        <w:sz w:val="18"/>
                        <w:szCs w:val="18"/>
                        <w:rPrChange w:id="349" w:author="liors" w:date="2012-01-03T18:08:00Z">
                          <w:rPr>
                            <w:rFonts w:ascii="Courier New" w:hAnsi="Courier New" w:cs="Courier New"/>
                            <w:color w:val="000000"/>
                            <w:sz w:val="16"/>
                            <w:szCs w:val="16"/>
                          </w:rPr>
                        </w:rPrChange>
                      </w:rPr>
                      <w:t xml:space="preserve"> abstract=false{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50"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51" w:author="liors" w:date="2012-01-03T18:08:00Z">
                          <w:rPr>
                            <w:rFonts w:ascii="Courier New" w:hAnsi="Courier New" w:cs="Courier New"/>
                            <w:color w:val="000000"/>
                            <w:sz w:val="16"/>
                            <w:szCs w:val="16"/>
                          </w:rPr>
                        </w:rPrChange>
                      </w:rPr>
                      <w:tab/>
                      <w:t xml:space="preserve">java_path </w:t>
                    </w:r>
                    <w:r w:rsidRPr="00E30569">
                      <w:rPr>
                        <w:rFonts w:ascii="Courier New" w:hAnsi="Courier New" w:cs="Courier New"/>
                        <w:color w:val="008000"/>
                        <w:sz w:val="18"/>
                        <w:szCs w:val="18"/>
                        <w:rPrChange w:id="352" w:author="liors" w:date="2012-01-03T18:08:00Z">
                          <w:rPr>
                            <w:rFonts w:ascii="Courier New" w:hAnsi="Courier New" w:cs="Courier New"/>
                            <w:color w:val="008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5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54" w:author="liors" w:date="2012-01-03T18:08:00Z">
                          <w:rPr>
                            <w:rFonts w:ascii="Courier New" w:hAnsi="Courier New" w:cs="Courier New"/>
                            <w:color w:val="000000"/>
                            <w:sz w:val="16"/>
                            <w:szCs w:val="16"/>
                          </w:rPr>
                        </w:rPrChange>
                      </w:rPr>
                      <w:tab/>
                      <w:t xml:space="preserve">java_mapping </w:t>
                    </w:r>
                    <w:r w:rsidRPr="00E30569">
                      <w:rPr>
                        <w:rFonts w:ascii="Courier New" w:hAnsi="Courier New" w:cs="Courier New"/>
                        <w:color w:val="008000"/>
                        <w:sz w:val="18"/>
                        <w:szCs w:val="18"/>
                        <w:rPrChange w:id="355" w:author="liors" w:date="2012-01-03T18:08:00Z">
                          <w:rPr>
                            <w:rFonts w:ascii="Courier New" w:hAnsi="Courier New" w:cs="Courier New"/>
                            <w:color w:val="008000"/>
                            <w:sz w:val="16"/>
                            <w:szCs w:val="16"/>
                          </w:rPr>
                        </w:rPrChange>
                      </w:rPr>
                      <w:t>"State_Behavior"</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56"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57" w:author="liors" w:date="2012-01-03T18:08:00Z">
                          <w:rPr>
                            <w:rFonts w:ascii="Courier New" w:hAnsi="Courier New" w:cs="Courier New"/>
                            <w:color w:val="000000"/>
                            <w:sz w:val="16"/>
                            <w:szCs w:val="16"/>
                          </w:rPr>
                        </w:rPrChange>
                      </w:rPr>
                      <w:tab/>
                      <w:t>properties{</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58"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59"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60" w:author="liors" w:date="2012-01-03T18:08:00Z">
                          <w:rPr>
                            <w:rFonts w:ascii="Courier New" w:hAnsi="Courier New" w:cs="Courier New"/>
                            <w:color w:val="000000"/>
                            <w:sz w:val="16"/>
                            <w:szCs w:val="16"/>
                          </w:rPr>
                        </w:rPrChange>
                      </w:rPr>
                      <w:tab/>
                      <w:t>property class=</w:t>
                    </w:r>
                    <w:r w:rsidRPr="00E30569">
                      <w:rPr>
                        <w:rFonts w:ascii="Courier New" w:hAnsi="Courier New" w:cs="Courier New"/>
                        <w:color w:val="008000"/>
                        <w:sz w:val="18"/>
                        <w:szCs w:val="18"/>
                        <w:rPrChange w:id="361" w:author="liors" w:date="2012-01-03T18:08:00Z">
                          <w:rPr>
                            <w:rFonts w:ascii="Courier New" w:hAnsi="Courier New" w:cs="Courier New"/>
                            <w:color w:val="008000"/>
                            <w:sz w:val="16"/>
                            <w:szCs w:val="16"/>
                          </w:rPr>
                        </w:rPrChange>
                      </w:rPr>
                      <w:t>"ink.core:DoubleAttribute"</w:t>
                    </w:r>
                    <w:r w:rsidRPr="00E30569">
                      <w:rPr>
                        <w:rFonts w:ascii="Courier New" w:hAnsi="Courier New" w:cs="Courier New"/>
                        <w:color w:val="000000"/>
                        <w:sz w:val="18"/>
                        <w:szCs w:val="18"/>
                        <w:rPrChange w:id="362" w:author="liors" w:date="2012-01-03T18:08:00Z">
                          <w:rPr>
                            <w:rFonts w:ascii="Courier New" w:hAnsi="Courier New" w:cs="Courier New"/>
                            <w:color w:val="000000"/>
                            <w:sz w:val="16"/>
                            <w:szCs w:val="16"/>
                          </w:rPr>
                        </w:rPrChange>
                      </w:rPr>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63"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64"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65"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66" w:author="liors" w:date="2012-01-03T18:08:00Z">
                          <w:rPr>
                            <w:rFonts w:ascii="Courier New" w:hAnsi="Courier New" w:cs="Courier New"/>
                            <w:color w:val="000000"/>
                            <w:sz w:val="16"/>
                            <w:szCs w:val="16"/>
                          </w:rPr>
                        </w:rPrChange>
                      </w:rPr>
                      <w:tab/>
                      <w:t xml:space="preserve">name </w:t>
                    </w:r>
                    <w:r w:rsidRPr="00E30569">
                      <w:rPr>
                        <w:rFonts w:ascii="Courier New" w:hAnsi="Courier New" w:cs="Courier New"/>
                        <w:color w:val="008000"/>
                        <w:sz w:val="18"/>
                        <w:szCs w:val="18"/>
                        <w:rPrChange w:id="367" w:author="liors" w:date="2012-01-03T18:08:00Z">
                          <w:rPr>
                            <w:rFonts w:ascii="Courier New" w:hAnsi="Courier New" w:cs="Courier New"/>
                            <w:color w:val="008000"/>
                            <w:sz w:val="16"/>
                            <w:szCs w:val="16"/>
                          </w:rPr>
                        </w:rPrChange>
                      </w:rPr>
                      <w:t>"percentage"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68"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69"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70"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71" w:author="liors" w:date="2012-01-03T18:08:00Z">
                          <w:rPr>
                            <w:rFonts w:ascii="Courier New" w:hAnsi="Courier New" w:cs="Courier New"/>
                            <w:color w:val="000000"/>
                            <w:sz w:val="16"/>
                            <w:szCs w:val="16"/>
                          </w:rPr>
                        </w:rPrChange>
                      </w:rPr>
                      <w:tab/>
                      <w:t>mandatory true</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72"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73" w:author="liors" w:date="2012-01-03T18:08:00Z">
                          <w:rPr>
                            <w:rFonts w:ascii="Courier New" w:hAnsi="Courier New" w:cs="Courier New"/>
                            <w:color w:val="000000"/>
                            <w:sz w:val="16"/>
                            <w:szCs w:val="16"/>
                          </w:rPr>
                        </w:rPrChange>
                      </w:rPr>
                      <w:tab/>
                    </w:r>
                    <w:r w:rsidRPr="00E30569">
                      <w:rPr>
                        <w:rFonts w:ascii="Courier New" w:hAnsi="Courier New" w:cs="Courier New"/>
                        <w:color w:val="000000"/>
                        <w:sz w:val="18"/>
                        <w:szCs w:val="18"/>
                        <w:rPrChange w:id="374" w:author="liors" w:date="2012-01-03T18:08:00Z">
                          <w:rPr>
                            <w:rFonts w:ascii="Courier New" w:hAnsi="Courier New" w:cs="Courier New"/>
                            <w:color w:val="000000"/>
                            <w:sz w:val="16"/>
                            <w:szCs w:val="16"/>
                          </w:rPr>
                        </w:rPrChange>
                      </w:rPr>
                      <w:tab/>
                      <w:t>}</w:t>
                    </w:r>
                  </w:p>
                  <w:p w:rsidR="0063666E" w:rsidRPr="007B1D6C" w:rsidRDefault="00E30569" w:rsidP="0063666E">
                    <w:pPr>
                      <w:autoSpaceDE w:val="0"/>
                      <w:autoSpaceDN w:val="0"/>
                      <w:adjustRightInd w:val="0"/>
                      <w:spacing w:after="0" w:line="240" w:lineRule="auto"/>
                      <w:rPr>
                        <w:rFonts w:ascii="Courier New" w:hAnsi="Courier New" w:cs="Courier New"/>
                        <w:sz w:val="18"/>
                        <w:szCs w:val="18"/>
                        <w:rPrChange w:id="375" w:author="liors" w:date="2012-01-03T18:08:00Z">
                          <w:rPr>
                            <w:rFonts w:ascii="Courier New" w:hAnsi="Courier New" w:cs="Courier New"/>
                            <w:sz w:val="16"/>
                            <w:szCs w:val="16"/>
                          </w:rPr>
                        </w:rPrChange>
                      </w:rPr>
                    </w:pPr>
                    <w:r w:rsidRPr="00E30569">
                      <w:rPr>
                        <w:rFonts w:ascii="Courier New" w:hAnsi="Courier New" w:cs="Courier New"/>
                        <w:color w:val="000000"/>
                        <w:sz w:val="18"/>
                        <w:szCs w:val="18"/>
                        <w:rPrChange w:id="376" w:author="liors" w:date="2012-01-03T18:08:00Z">
                          <w:rPr>
                            <w:rFonts w:ascii="Courier New" w:hAnsi="Courier New" w:cs="Courier New"/>
                            <w:color w:val="000000"/>
                            <w:sz w:val="16"/>
                            <w:szCs w:val="16"/>
                          </w:rPr>
                        </w:rPrChange>
                      </w:rPr>
                      <w:tab/>
                      <w:t>}</w:t>
                    </w:r>
                  </w:p>
                  <w:p w:rsidR="0063666E" w:rsidRPr="007B1D6C" w:rsidRDefault="00E30569" w:rsidP="0063666E">
                    <w:pPr>
                      <w:rPr>
                        <w:rFonts w:ascii="Courier New" w:hAnsi="Courier New" w:cs="Courier New"/>
                        <w:color w:val="000000"/>
                        <w:sz w:val="18"/>
                        <w:szCs w:val="18"/>
                        <w:rPrChange w:id="377" w:author="liors" w:date="2012-01-03T18:08:00Z">
                          <w:rPr>
                            <w:rFonts w:ascii="Courier New" w:hAnsi="Courier New" w:cs="Courier New"/>
                            <w:color w:val="000000"/>
                            <w:sz w:val="16"/>
                            <w:szCs w:val="16"/>
                          </w:rPr>
                        </w:rPrChange>
                      </w:rPr>
                    </w:pPr>
                    <w:r w:rsidRPr="00E30569">
                      <w:rPr>
                        <w:rFonts w:ascii="Courier New" w:hAnsi="Courier New" w:cs="Courier New"/>
                        <w:color w:val="000000"/>
                        <w:sz w:val="18"/>
                        <w:szCs w:val="18"/>
                        <w:rPrChange w:id="378" w:author="liors" w:date="2012-01-03T18:08:00Z">
                          <w:rPr>
                            <w:rFonts w:ascii="Courier New" w:hAnsi="Courier New" w:cs="Courier New"/>
                            <w:color w:val="000000"/>
                            <w:sz w:val="16"/>
                            <w:szCs w:val="16"/>
                          </w:rPr>
                        </w:rPrChange>
                      </w:rPr>
                      <w:t>}</w:t>
                    </w:r>
                  </w:p>
                  <w:p w:rsidR="0063666E" w:rsidRPr="007B1D6C" w:rsidRDefault="0063666E" w:rsidP="0063666E">
                    <w:pPr>
                      <w:rPr>
                        <w:rPrChange w:id="379" w:author="liors" w:date="2012-01-03T18:08:00Z">
                          <w:rPr>
                            <w:sz w:val="20"/>
                            <w:szCs w:val="20"/>
                          </w:rPr>
                        </w:rPrChange>
                      </w:rPr>
                    </w:pPr>
                  </w:p>
                </w:txbxContent>
              </v:textbox>
              <w10:wrap type="topAndBottom"/>
            </v:shape>
          </w:pict>
        </w:r>
      </w:ins>
      <w:r w:rsidR="00C437F7">
        <w:t>In order to use the I</w:t>
      </w:r>
      <w:r w:rsidR="001238A2">
        <w:t>nk script</w:t>
      </w:r>
      <w:del w:id="380" w:author="liors" w:date="2012-01-03T17:55:00Z">
        <w:r w:rsidR="001238A2" w:rsidDel="00BC6FD4">
          <w:delText xml:space="preserve"> </w:delText>
        </w:r>
      </w:del>
      <w:r w:rsidR="00F42ECA">
        <w:t xml:space="preserve"> from the previous section, some ground work has to be done.</w:t>
      </w:r>
      <w:del w:id="381" w:author="liors" w:date="2012-01-03T17:56:00Z">
        <w:r w:rsidR="0033731D" w:rsidDel="0063666E">
          <w:br/>
        </w:r>
      </w:del>
      <w:ins w:id="382" w:author="liors" w:date="2012-01-03T17:56:00Z">
        <w:r w:rsidR="0063666E">
          <w:t xml:space="preserve"> </w:t>
        </w:r>
      </w:ins>
      <w:r w:rsidR="0033731D">
        <w:t xml:space="preserve">Basically, what we have to do is to define a template </w:t>
      </w:r>
      <w:ins w:id="383" w:author="liors" w:date="2012-01-03T17:57:00Z">
        <w:r w:rsidR="0063666E">
          <w:t>of a BaseOffer instantiation. These are the templates we’ve used:</w:t>
        </w:r>
      </w:ins>
    </w:p>
    <w:p w:rsidR="00000000" w:rsidRDefault="0033731D">
      <w:pPr>
        <w:rPr>
          <w:del w:id="384" w:author="liors" w:date="2012-01-03T17:56:00Z"/>
        </w:rPr>
      </w:pPr>
      <w:del w:id="385" w:author="liors" w:date="2012-01-03T17:56:00Z">
        <w:r w:rsidDel="0063666E">
          <w:lastRenderedPageBreak/>
          <w:delText>of a BaseOffer i</w:delText>
        </w:r>
        <w:r w:rsidR="004A4A02" w:rsidDel="0063666E">
          <w:delText>nstant</w:delText>
        </w:r>
        <w:r w:rsidDel="0063666E">
          <w:delText>iation</w:delText>
        </w:r>
        <w:r w:rsidR="001238A2" w:rsidDel="0063666E">
          <w:delText>.</w:delText>
        </w:r>
      </w:del>
    </w:p>
    <w:p w:rsidR="002F5091" w:rsidDel="0063666E" w:rsidRDefault="001238A2" w:rsidP="0063666E">
      <w:pPr>
        <w:rPr>
          <w:del w:id="386" w:author="liors" w:date="2012-01-03T17:56:00Z"/>
        </w:rPr>
      </w:pPr>
      <w:del w:id="387" w:author="liors" w:date="2012-01-03T17:56:00Z">
        <w:r w:rsidDel="0063666E">
          <w:delText>The</w:delText>
        </w:r>
        <w:r w:rsidR="002F5091" w:rsidDel="0063666E">
          <w:delText>s</w:delText>
        </w:r>
        <w:r w:rsidDel="0063666E">
          <w:delText>e are</w:delText>
        </w:r>
        <w:r w:rsidR="002F5091" w:rsidDel="0063666E">
          <w:delText xml:space="preserve"> the template</w:delText>
        </w:r>
        <w:r w:rsidDel="0063666E">
          <w:delText>s</w:delText>
        </w:r>
        <w:r w:rsidR="002F5091" w:rsidDel="0063666E">
          <w:delText xml:space="preserve"> we’ve used:</w:delText>
        </w:r>
      </w:del>
    </w:p>
    <w:p w:rsidR="00523175" w:rsidDel="0063666E" w:rsidRDefault="00523175" w:rsidP="0063666E">
      <w:pPr>
        <w:rPr>
          <w:del w:id="388" w:author="liors" w:date="2012-01-03T17:56:00Z"/>
        </w:rPr>
      </w:pPr>
    </w:p>
    <w:p w:rsidR="00523175" w:rsidDel="0063666E" w:rsidRDefault="00E30569" w:rsidP="002F5091">
      <w:pPr>
        <w:rPr>
          <w:del w:id="389" w:author="liors" w:date="2012-01-03T17:56:00Z"/>
        </w:rPr>
      </w:pPr>
      <w:del w:id="390" w:author="liors" w:date="2012-01-03T17:56:00Z">
        <w:r>
          <w:pict>
            <v:shape id="_x0000_s1069" type="#_x0000_t202" style="width:527.6pt;height:369.3pt;mso-position-horizontal-relative:char;mso-position-vertical-relative:line;mso-width-relative:margin;mso-height-relative:margin" fillcolor="#f2f2f2 [3052]">
              <v:textbox style="mso-next-textbox:#_x0000_s1069">
                <w:txbxContent>
                  <w:p w:rsidR="00D22C28" w:rsidRPr="0063666E" w:rsidRDefault="00D22C28" w:rsidP="00523175">
                    <w:pPr>
                      <w:autoSpaceDE w:val="0"/>
                      <w:autoSpaceDN w:val="0"/>
                      <w:adjustRightInd w:val="0"/>
                      <w:spacing w:after="0" w:line="240" w:lineRule="auto"/>
                      <w:ind w:left="360"/>
                      <w:rPr>
                        <w:rFonts w:ascii="Courier New" w:hAnsi="Courier New" w:cs="Courier New"/>
                        <w:b/>
                        <w:bCs/>
                        <w:color w:val="7F0055"/>
                        <w:sz w:val="18"/>
                        <w:szCs w:val="18"/>
                        <w:rPrChange w:id="391" w:author="liors" w:date="2012-01-03T17:55:00Z">
                          <w:rPr>
                            <w:rFonts w:ascii="Courier New" w:hAnsi="Courier New" w:cs="Courier New"/>
                            <w:b/>
                            <w:bCs/>
                            <w:color w:val="7F0055"/>
                            <w:sz w:val="20"/>
                            <w:szCs w:val="20"/>
                          </w:rPr>
                        </w:rPrChange>
                      </w:rPr>
                    </w:pP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39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393" w:author="liors" w:date="2012-01-03T17:55:00Z">
                          <w:rPr>
                            <w:rFonts w:ascii="Courier New" w:hAnsi="Courier New" w:cs="Courier New"/>
                            <w:color w:val="000000"/>
                            <w:sz w:val="18"/>
                            <w:szCs w:val="18"/>
                          </w:rPr>
                        </w:rPrChange>
                      </w:rPr>
                      <w:t>Class id=</w:t>
                    </w:r>
                    <w:r w:rsidRPr="00E30569">
                      <w:rPr>
                        <w:rFonts w:ascii="Courier New" w:hAnsi="Courier New" w:cs="Courier New"/>
                        <w:color w:val="008000"/>
                        <w:sz w:val="16"/>
                        <w:szCs w:val="16"/>
                        <w:rPrChange w:id="394" w:author="liors" w:date="2012-01-03T17:55:00Z">
                          <w:rPr>
                            <w:rFonts w:ascii="Courier New" w:hAnsi="Courier New" w:cs="Courier New"/>
                            <w:color w:val="008000"/>
                            <w:sz w:val="18"/>
                            <w:szCs w:val="18"/>
                          </w:rPr>
                        </w:rPrChange>
                      </w:rPr>
                      <w:t>"BaseOffer"</w:t>
                    </w:r>
                    <w:r w:rsidRPr="00E30569">
                      <w:rPr>
                        <w:rFonts w:ascii="Courier New" w:hAnsi="Courier New" w:cs="Courier New"/>
                        <w:color w:val="000000"/>
                        <w:sz w:val="16"/>
                        <w:szCs w:val="16"/>
                        <w:rPrChange w:id="395" w:author="liors" w:date="2012-01-03T17:55:00Z">
                          <w:rPr>
                            <w:rFonts w:ascii="Courier New" w:hAnsi="Courier New" w:cs="Courier New"/>
                            <w:color w:val="000000"/>
                            <w:sz w:val="18"/>
                            <w:szCs w:val="18"/>
                          </w:rPr>
                        </w:rPrChange>
                      </w:rPr>
                      <w:t xml:space="preserve"> class=</w:t>
                    </w:r>
                    <w:r w:rsidRPr="00E30569">
                      <w:rPr>
                        <w:rFonts w:ascii="Courier New" w:hAnsi="Courier New" w:cs="Courier New"/>
                        <w:color w:val="008000"/>
                        <w:sz w:val="16"/>
                        <w:szCs w:val="16"/>
                        <w:rPrChange w:id="396" w:author="liors" w:date="2012-01-03T17:55:00Z">
                          <w:rPr>
                            <w:rFonts w:ascii="Courier New" w:hAnsi="Courier New" w:cs="Courier New"/>
                            <w:color w:val="008000"/>
                            <w:sz w:val="18"/>
                            <w:szCs w:val="18"/>
                          </w:rPr>
                        </w:rPrChange>
                      </w:rPr>
                      <w:t>"ink.core:InkClass"</w:t>
                    </w:r>
                    <w:r w:rsidRPr="00E30569">
                      <w:rPr>
                        <w:rFonts w:ascii="Courier New" w:hAnsi="Courier New" w:cs="Courier New"/>
                        <w:color w:val="000000"/>
                        <w:sz w:val="16"/>
                        <w:szCs w:val="16"/>
                        <w:rPrChange w:id="397" w:author="liors" w:date="2012-01-03T17:55:00Z">
                          <w:rPr>
                            <w:rFonts w:ascii="Courier New" w:hAnsi="Courier New" w:cs="Courier New"/>
                            <w:color w:val="000000"/>
                            <w:sz w:val="18"/>
                            <w:szCs w:val="18"/>
                          </w:rPr>
                        </w:rPrChange>
                      </w:rPr>
                      <w:t xml:space="preserve"> super=</w:t>
                    </w:r>
                    <w:r w:rsidRPr="00E30569">
                      <w:rPr>
                        <w:rFonts w:ascii="Courier New" w:hAnsi="Courier New" w:cs="Courier New"/>
                        <w:color w:val="008000"/>
                        <w:sz w:val="16"/>
                        <w:szCs w:val="16"/>
                        <w:rPrChange w:id="398" w:author="liors" w:date="2012-01-03T17:55:00Z">
                          <w:rPr>
                            <w:rFonts w:ascii="Courier New" w:hAnsi="Courier New" w:cs="Courier New"/>
                            <w:color w:val="008000"/>
                            <w:sz w:val="18"/>
                            <w:szCs w:val="18"/>
                          </w:rPr>
                        </w:rPrChange>
                      </w:rPr>
                      <w:t>"ink.core:InkObject"</w:t>
                    </w:r>
                    <w:r w:rsidRPr="00E30569">
                      <w:rPr>
                        <w:rFonts w:ascii="Courier New" w:hAnsi="Courier New" w:cs="Courier New"/>
                        <w:color w:val="000000"/>
                        <w:sz w:val="16"/>
                        <w:szCs w:val="16"/>
                        <w:rPrChange w:id="399" w:author="liors" w:date="2012-01-03T17:55:00Z">
                          <w:rPr>
                            <w:rFonts w:ascii="Courier New" w:hAnsi="Courier New" w:cs="Courier New"/>
                            <w:color w:val="000000"/>
                            <w:sz w:val="18"/>
                            <w:szCs w:val="18"/>
                          </w:rPr>
                        </w:rPrChange>
                      </w:rPr>
                      <w:t xml:space="preserve"> abstract=true {</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00"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01" w:author="liors" w:date="2012-01-03T17:55:00Z">
                          <w:rPr>
                            <w:rFonts w:ascii="Courier New" w:hAnsi="Courier New" w:cs="Courier New"/>
                            <w:color w:val="000000"/>
                            <w:sz w:val="18"/>
                            <w:szCs w:val="18"/>
                          </w:rPr>
                        </w:rPrChange>
                      </w:rPr>
                      <w:tab/>
                      <w:t xml:space="preserve">java_path </w:t>
                    </w:r>
                    <w:r w:rsidRPr="00E30569">
                      <w:rPr>
                        <w:rFonts w:ascii="Courier New" w:hAnsi="Courier New" w:cs="Courier New"/>
                        <w:color w:val="008000"/>
                        <w:sz w:val="16"/>
                        <w:szCs w:val="16"/>
                        <w:rPrChange w:id="402" w:author="liors" w:date="2012-01-03T17:55:00Z">
                          <w:rPr>
                            <w:rFonts w:ascii="Courier New" w:hAnsi="Courier New" w:cs="Courier New"/>
                            <w:color w:val="008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03"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04" w:author="liors" w:date="2012-01-03T17:55:00Z">
                          <w:rPr>
                            <w:rFonts w:ascii="Courier New" w:hAnsi="Courier New" w:cs="Courier New"/>
                            <w:color w:val="000000"/>
                            <w:sz w:val="18"/>
                            <w:szCs w:val="18"/>
                          </w:rPr>
                        </w:rPrChange>
                      </w:rPr>
                      <w:tab/>
                      <w:t xml:space="preserve">java_mapping </w:t>
                    </w:r>
                    <w:r w:rsidRPr="00E30569">
                      <w:rPr>
                        <w:rFonts w:ascii="Courier New" w:hAnsi="Courier New" w:cs="Courier New"/>
                        <w:color w:val="008000"/>
                        <w:sz w:val="16"/>
                        <w:szCs w:val="16"/>
                        <w:rPrChange w:id="405" w:author="liors" w:date="2012-01-03T17:55:00Z">
                          <w:rPr>
                            <w:rFonts w:ascii="Courier New" w:hAnsi="Courier New" w:cs="Courier New"/>
                            <w:color w:val="008000"/>
                            <w:sz w:val="18"/>
                            <w:szCs w:val="18"/>
                          </w:rPr>
                        </w:rPrChange>
                      </w:rPr>
                      <w:t>"State_Behavior_Interface"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06"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07" w:author="liors" w:date="2012-01-03T17:55:00Z">
                          <w:rPr>
                            <w:rFonts w:ascii="Courier New" w:hAnsi="Courier New" w:cs="Courier New"/>
                            <w:color w:val="000000"/>
                            <w:sz w:val="18"/>
                            <w:szCs w:val="18"/>
                          </w:rPr>
                        </w:rPrChange>
                      </w:rPr>
                      <w:tab/>
                      <w:t>properties{</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08"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09"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10"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411" w:author="liors" w:date="2012-01-03T17:55:00Z">
                          <w:rPr>
                            <w:rFonts w:ascii="Courier New" w:hAnsi="Courier New" w:cs="Courier New"/>
                            <w:color w:val="008000"/>
                            <w:sz w:val="18"/>
                            <w:szCs w:val="18"/>
                          </w:rPr>
                        </w:rPrChange>
                      </w:rPr>
                      <w:t>"ink.core:BooleanAttribute"</w:t>
                    </w:r>
                    <w:r w:rsidRPr="00E30569">
                      <w:rPr>
                        <w:rFonts w:ascii="Courier New" w:hAnsi="Courier New" w:cs="Courier New"/>
                        <w:color w:val="000000"/>
                        <w:sz w:val="16"/>
                        <w:szCs w:val="16"/>
                        <w:rPrChange w:id="412" w:author="liors" w:date="2012-01-03T17:55:00Z">
                          <w:rPr>
                            <w:rFonts w:ascii="Courier New" w:hAnsi="Courier New" w:cs="Courier New"/>
                            <w:color w:val="000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13"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14"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15"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16"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417" w:author="liors" w:date="2012-01-03T17:55:00Z">
                          <w:rPr>
                            <w:rFonts w:ascii="Courier New" w:hAnsi="Courier New" w:cs="Courier New"/>
                            <w:color w:val="008000"/>
                            <w:sz w:val="18"/>
                            <w:szCs w:val="18"/>
                          </w:rPr>
                        </w:rPrChange>
                      </w:rPr>
                      <w:t>"studentOnlyOffer"</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18"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19"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20"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21" w:author="liors" w:date="2012-01-03T17:55:00Z">
                          <w:rPr>
                            <w:rFonts w:ascii="Courier New" w:hAnsi="Courier New" w:cs="Courier New"/>
                            <w:color w:val="000000"/>
                            <w:sz w:val="18"/>
                            <w:szCs w:val="18"/>
                          </w:rPr>
                        </w:rPrChange>
                      </w:rPr>
                      <w:tab/>
                      <w:t>mandatory true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2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2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24"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25"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26"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27"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428" w:author="liors" w:date="2012-01-03T17:55:00Z">
                          <w:rPr>
                            <w:rFonts w:ascii="Courier New" w:hAnsi="Courier New" w:cs="Courier New"/>
                            <w:color w:val="008000"/>
                            <w:sz w:val="18"/>
                            <w:szCs w:val="18"/>
                          </w:rPr>
                        </w:rPrChange>
                      </w:rPr>
                      <w:t>"ink.core:BooleanAttribute"</w:t>
                    </w:r>
                    <w:r w:rsidRPr="00E30569">
                      <w:rPr>
                        <w:rFonts w:ascii="Courier New" w:hAnsi="Courier New" w:cs="Courier New"/>
                        <w:color w:val="000000"/>
                        <w:sz w:val="16"/>
                        <w:szCs w:val="16"/>
                        <w:rPrChange w:id="429" w:author="liors" w:date="2012-01-03T17:55:00Z">
                          <w:rPr>
                            <w:rFonts w:ascii="Courier New" w:hAnsi="Courier New" w:cs="Courier New"/>
                            <w:color w:val="000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30"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31"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32"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33"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434" w:author="liors" w:date="2012-01-03T17:55:00Z">
                          <w:rPr>
                            <w:rFonts w:ascii="Courier New" w:hAnsi="Courier New" w:cs="Courier New"/>
                            <w:color w:val="008000"/>
                            <w:sz w:val="18"/>
                            <w:szCs w:val="18"/>
                          </w:rPr>
                        </w:rPrChange>
                      </w:rPr>
                      <w:t>"renewalOnlyOffer"</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35"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36"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37"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38" w:author="liors" w:date="2012-01-03T17:55:00Z">
                          <w:rPr>
                            <w:rFonts w:ascii="Courier New" w:hAnsi="Courier New" w:cs="Courier New"/>
                            <w:color w:val="000000"/>
                            <w:sz w:val="18"/>
                            <w:szCs w:val="18"/>
                          </w:rPr>
                        </w:rPrChange>
                      </w:rPr>
                      <w:tab/>
                      <w:t>mandatory true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39"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40"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41"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4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4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44"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445" w:author="liors" w:date="2012-01-03T17:55:00Z">
                          <w:rPr>
                            <w:rFonts w:ascii="Courier New" w:hAnsi="Courier New" w:cs="Courier New"/>
                            <w:color w:val="008000"/>
                            <w:sz w:val="18"/>
                            <w:szCs w:val="18"/>
                          </w:rPr>
                        </w:rPrChange>
                      </w:rPr>
                      <w:t>"ink.core:LongAttribute"</w:t>
                    </w:r>
                    <w:r w:rsidRPr="00E30569">
                      <w:rPr>
                        <w:rFonts w:ascii="Courier New" w:hAnsi="Courier New" w:cs="Courier New"/>
                        <w:color w:val="000000"/>
                        <w:sz w:val="16"/>
                        <w:szCs w:val="16"/>
                        <w:rPrChange w:id="446" w:author="liors" w:date="2012-01-03T17:55:00Z">
                          <w:rPr>
                            <w:rFonts w:ascii="Courier New" w:hAnsi="Courier New" w:cs="Courier New"/>
                            <w:color w:val="000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47"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48"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49"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50"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451" w:author="liors" w:date="2012-01-03T17:55:00Z">
                          <w:rPr>
                            <w:rFonts w:ascii="Courier New" w:hAnsi="Courier New" w:cs="Courier New"/>
                            <w:color w:val="008000"/>
                            <w:sz w:val="18"/>
                            <w:szCs w:val="18"/>
                          </w:rPr>
                        </w:rPrChange>
                      </w:rPr>
                      <w:t>"conditionForPeriodsSigned"</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5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5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54"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55" w:author="liors" w:date="2012-01-03T17:55:00Z">
                          <w:rPr>
                            <w:rFonts w:ascii="Courier New" w:hAnsi="Courier New" w:cs="Courier New"/>
                            <w:color w:val="000000"/>
                            <w:sz w:val="18"/>
                            <w:szCs w:val="18"/>
                          </w:rPr>
                        </w:rPrChange>
                      </w:rPr>
                      <w:tab/>
                      <w:t>mandatory false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56"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57"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58"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59"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60"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61" w:author="liors" w:date="2012-01-03T17:55:00Z">
                          <w:rPr>
                            <w:rFonts w:ascii="Courier New" w:hAnsi="Courier New" w:cs="Courier New"/>
                            <w:color w:val="000000"/>
                            <w:sz w:val="18"/>
                            <w:szCs w:val="18"/>
                          </w:rPr>
                        </w:rPrChange>
                      </w:rPr>
                      <w:tab/>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6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6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64"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465" w:author="liors" w:date="2012-01-03T17:55:00Z">
                          <w:rPr>
                            <w:rFonts w:ascii="Courier New" w:hAnsi="Courier New" w:cs="Courier New"/>
                            <w:color w:val="008000"/>
                            <w:sz w:val="18"/>
                            <w:szCs w:val="18"/>
                          </w:rPr>
                        </w:rPrChange>
                      </w:rPr>
                      <w:t>"ink.core:IntegerAttribute"</w:t>
                    </w:r>
                    <w:r w:rsidRPr="00E30569">
                      <w:rPr>
                        <w:rFonts w:ascii="Courier New" w:hAnsi="Courier New" w:cs="Courier New"/>
                        <w:color w:val="000000"/>
                        <w:sz w:val="16"/>
                        <w:szCs w:val="16"/>
                        <w:rPrChange w:id="466" w:author="liors" w:date="2012-01-03T17:55:00Z">
                          <w:rPr>
                            <w:rFonts w:ascii="Courier New" w:hAnsi="Courier New" w:cs="Courier New"/>
                            <w:color w:val="000000"/>
                            <w:sz w:val="18"/>
                            <w:szCs w:val="18"/>
                          </w:rPr>
                        </w:rPrChange>
                      </w:rPr>
                      <w:t xml:space="preserve"> {</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67"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68"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69"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70"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471" w:author="liors" w:date="2012-01-03T17:55:00Z">
                          <w:rPr>
                            <w:rFonts w:ascii="Courier New" w:hAnsi="Courier New" w:cs="Courier New"/>
                            <w:color w:val="008000"/>
                            <w:sz w:val="18"/>
                            <w:szCs w:val="18"/>
                          </w:rPr>
                        </w:rPrChange>
                      </w:rPr>
                      <w:t>"freeIssues"</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7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7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74"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75" w:author="liors" w:date="2012-01-03T17:55:00Z">
                          <w:rPr>
                            <w:rFonts w:ascii="Courier New" w:hAnsi="Courier New" w:cs="Courier New"/>
                            <w:color w:val="000000"/>
                            <w:sz w:val="18"/>
                            <w:szCs w:val="18"/>
                          </w:rPr>
                        </w:rPrChange>
                      </w:rPr>
                      <w:tab/>
                      <w:t>mandatory false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76"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77"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78"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79"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80"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81"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482" w:author="liors" w:date="2012-01-03T17:55:00Z">
                          <w:rPr>
                            <w:rFonts w:ascii="Courier New" w:hAnsi="Courier New" w:cs="Courier New"/>
                            <w:color w:val="008000"/>
                            <w:sz w:val="18"/>
                            <w:szCs w:val="18"/>
                          </w:rPr>
                        </w:rPrChange>
                      </w:rPr>
                      <w:t>"ink.core:DateAttribute"</w:t>
                    </w:r>
                    <w:r w:rsidRPr="00E30569">
                      <w:rPr>
                        <w:rFonts w:ascii="Courier New" w:hAnsi="Courier New" w:cs="Courier New"/>
                        <w:color w:val="000000"/>
                        <w:sz w:val="16"/>
                        <w:szCs w:val="16"/>
                        <w:rPrChange w:id="483" w:author="liors" w:date="2012-01-03T17:55:00Z">
                          <w:rPr>
                            <w:rFonts w:ascii="Courier New" w:hAnsi="Courier New" w:cs="Courier New"/>
                            <w:color w:val="000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84"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85"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86"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87"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488" w:author="liors" w:date="2012-01-03T17:55:00Z">
                          <w:rPr>
                            <w:rFonts w:ascii="Courier New" w:hAnsi="Courier New" w:cs="Courier New"/>
                            <w:color w:val="008000"/>
                            <w:sz w:val="18"/>
                            <w:szCs w:val="18"/>
                          </w:rPr>
                        </w:rPrChange>
                      </w:rPr>
                      <w:t>"validUntil"</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89"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90"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91"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92" w:author="liors" w:date="2012-01-03T17:55:00Z">
                          <w:rPr>
                            <w:rFonts w:ascii="Courier New" w:hAnsi="Courier New" w:cs="Courier New"/>
                            <w:color w:val="000000"/>
                            <w:sz w:val="18"/>
                            <w:szCs w:val="18"/>
                          </w:rPr>
                        </w:rPrChange>
                      </w:rPr>
                      <w:tab/>
                      <w:t>mandatory true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93"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94"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495"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96"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97"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498"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499" w:author="liors" w:date="2012-01-03T17:55:00Z">
                          <w:rPr>
                            <w:rFonts w:ascii="Courier New" w:hAnsi="Courier New" w:cs="Courier New"/>
                            <w:color w:val="000000"/>
                            <w:sz w:val="18"/>
                            <w:szCs w:val="18"/>
                          </w:rPr>
                        </w:rPrChange>
                      </w:rPr>
                      <w:t>}</w:t>
                    </w:r>
                  </w:p>
                  <w:p w:rsidR="00D22C28" w:rsidRPr="0063666E" w:rsidRDefault="00D22C28" w:rsidP="00523175">
                    <w:pPr>
                      <w:autoSpaceDE w:val="0"/>
                      <w:autoSpaceDN w:val="0"/>
                      <w:adjustRightInd w:val="0"/>
                      <w:spacing w:after="0" w:line="240" w:lineRule="auto"/>
                      <w:rPr>
                        <w:rFonts w:ascii="Courier New" w:hAnsi="Courier New" w:cs="Courier New"/>
                        <w:sz w:val="16"/>
                        <w:szCs w:val="16"/>
                        <w:rPrChange w:id="500" w:author="liors" w:date="2012-01-03T17:55:00Z">
                          <w:rPr>
                            <w:rFonts w:ascii="Courier New" w:hAnsi="Courier New" w:cs="Courier New"/>
                            <w:sz w:val="18"/>
                            <w:szCs w:val="18"/>
                          </w:rPr>
                        </w:rPrChange>
                      </w:rPr>
                    </w:pP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01"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02" w:author="liors" w:date="2012-01-03T17:55:00Z">
                          <w:rPr>
                            <w:rFonts w:ascii="Courier New" w:hAnsi="Courier New" w:cs="Courier New"/>
                            <w:color w:val="000000"/>
                            <w:sz w:val="18"/>
                            <w:szCs w:val="18"/>
                          </w:rPr>
                        </w:rPrChange>
                      </w:rPr>
                      <w:t>Class id=</w:t>
                    </w:r>
                    <w:r w:rsidRPr="00E30569">
                      <w:rPr>
                        <w:rFonts w:ascii="Courier New" w:hAnsi="Courier New" w:cs="Courier New"/>
                        <w:color w:val="008000"/>
                        <w:sz w:val="16"/>
                        <w:szCs w:val="16"/>
                        <w:rPrChange w:id="503" w:author="liors" w:date="2012-01-03T17:55:00Z">
                          <w:rPr>
                            <w:rFonts w:ascii="Courier New" w:hAnsi="Courier New" w:cs="Courier New"/>
                            <w:color w:val="008000"/>
                            <w:sz w:val="18"/>
                            <w:szCs w:val="18"/>
                          </w:rPr>
                        </w:rPrChange>
                      </w:rPr>
                      <w:t>"PercentageDiscountOffer"</w:t>
                    </w:r>
                    <w:r w:rsidRPr="00E30569">
                      <w:rPr>
                        <w:rFonts w:ascii="Courier New" w:hAnsi="Courier New" w:cs="Courier New"/>
                        <w:color w:val="000000"/>
                        <w:sz w:val="16"/>
                        <w:szCs w:val="16"/>
                        <w:rPrChange w:id="504" w:author="liors" w:date="2012-01-03T17:55:00Z">
                          <w:rPr>
                            <w:rFonts w:ascii="Courier New" w:hAnsi="Courier New" w:cs="Courier New"/>
                            <w:color w:val="000000"/>
                            <w:sz w:val="18"/>
                            <w:szCs w:val="18"/>
                          </w:rPr>
                        </w:rPrChange>
                      </w:rPr>
                      <w:t xml:space="preserve"> class=</w:t>
                    </w:r>
                    <w:r w:rsidRPr="00E30569">
                      <w:rPr>
                        <w:rFonts w:ascii="Courier New" w:hAnsi="Courier New" w:cs="Courier New"/>
                        <w:color w:val="008000"/>
                        <w:sz w:val="16"/>
                        <w:szCs w:val="16"/>
                        <w:rPrChange w:id="505" w:author="liors" w:date="2012-01-03T17:55:00Z">
                          <w:rPr>
                            <w:rFonts w:ascii="Courier New" w:hAnsi="Courier New" w:cs="Courier New"/>
                            <w:color w:val="008000"/>
                            <w:sz w:val="18"/>
                            <w:szCs w:val="18"/>
                          </w:rPr>
                        </w:rPrChange>
                      </w:rPr>
                      <w:t>"ink.core:InkClass"</w:t>
                    </w:r>
                    <w:r w:rsidRPr="00E30569">
                      <w:rPr>
                        <w:rFonts w:ascii="Courier New" w:hAnsi="Courier New" w:cs="Courier New"/>
                        <w:color w:val="000000"/>
                        <w:sz w:val="16"/>
                        <w:szCs w:val="16"/>
                        <w:rPrChange w:id="506" w:author="liors" w:date="2012-01-03T17:55:00Z">
                          <w:rPr>
                            <w:rFonts w:ascii="Courier New" w:hAnsi="Courier New" w:cs="Courier New"/>
                            <w:color w:val="000000"/>
                            <w:sz w:val="18"/>
                            <w:szCs w:val="18"/>
                          </w:rPr>
                        </w:rPrChange>
                      </w:rPr>
                      <w:t xml:space="preserve"> super=</w:t>
                    </w:r>
                    <w:r w:rsidRPr="00E30569">
                      <w:rPr>
                        <w:rFonts w:ascii="Courier New" w:hAnsi="Courier New" w:cs="Courier New"/>
                        <w:color w:val="008000"/>
                        <w:sz w:val="16"/>
                        <w:szCs w:val="16"/>
                        <w:rPrChange w:id="507" w:author="liors" w:date="2012-01-03T17:55:00Z">
                          <w:rPr>
                            <w:rFonts w:ascii="Courier New" w:hAnsi="Courier New" w:cs="Courier New"/>
                            <w:color w:val="008000"/>
                            <w:sz w:val="18"/>
                            <w:szCs w:val="18"/>
                          </w:rPr>
                        </w:rPrChange>
                      </w:rPr>
                      <w:t>"BaseOffer"</w:t>
                    </w:r>
                    <w:r w:rsidRPr="00E30569">
                      <w:rPr>
                        <w:rFonts w:ascii="Courier New" w:hAnsi="Courier New" w:cs="Courier New"/>
                        <w:color w:val="000000"/>
                        <w:sz w:val="16"/>
                        <w:szCs w:val="16"/>
                        <w:rPrChange w:id="508" w:author="liors" w:date="2012-01-03T17:55:00Z">
                          <w:rPr>
                            <w:rFonts w:ascii="Courier New" w:hAnsi="Courier New" w:cs="Courier New"/>
                            <w:color w:val="000000"/>
                            <w:sz w:val="18"/>
                            <w:szCs w:val="18"/>
                          </w:rPr>
                        </w:rPrChange>
                      </w:rPr>
                      <w:t xml:space="preserve"> abstract=false{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09"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10" w:author="liors" w:date="2012-01-03T17:55:00Z">
                          <w:rPr>
                            <w:rFonts w:ascii="Courier New" w:hAnsi="Courier New" w:cs="Courier New"/>
                            <w:color w:val="000000"/>
                            <w:sz w:val="18"/>
                            <w:szCs w:val="18"/>
                          </w:rPr>
                        </w:rPrChange>
                      </w:rPr>
                      <w:tab/>
                      <w:t xml:space="preserve">java_path </w:t>
                    </w:r>
                    <w:r w:rsidRPr="00E30569">
                      <w:rPr>
                        <w:rFonts w:ascii="Courier New" w:hAnsi="Courier New" w:cs="Courier New"/>
                        <w:color w:val="008000"/>
                        <w:sz w:val="16"/>
                        <w:szCs w:val="16"/>
                        <w:rPrChange w:id="511" w:author="liors" w:date="2012-01-03T17:55:00Z">
                          <w:rPr>
                            <w:rFonts w:ascii="Courier New" w:hAnsi="Courier New" w:cs="Courier New"/>
                            <w:color w:val="008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1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13" w:author="liors" w:date="2012-01-03T17:55:00Z">
                          <w:rPr>
                            <w:rFonts w:ascii="Courier New" w:hAnsi="Courier New" w:cs="Courier New"/>
                            <w:color w:val="000000"/>
                            <w:sz w:val="18"/>
                            <w:szCs w:val="18"/>
                          </w:rPr>
                        </w:rPrChange>
                      </w:rPr>
                      <w:tab/>
                      <w:t xml:space="preserve">java_mapping </w:t>
                    </w:r>
                    <w:r w:rsidRPr="00E30569">
                      <w:rPr>
                        <w:rFonts w:ascii="Courier New" w:hAnsi="Courier New" w:cs="Courier New"/>
                        <w:color w:val="008000"/>
                        <w:sz w:val="16"/>
                        <w:szCs w:val="16"/>
                        <w:rPrChange w:id="514" w:author="liors" w:date="2012-01-03T17:55:00Z">
                          <w:rPr>
                            <w:rFonts w:ascii="Courier New" w:hAnsi="Courier New" w:cs="Courier New"/>
                            <w:color w:val="008000"/>
                            <w:sz w:val="18"/>
                            <w:szCs w:val="18"/>
                          </w:rPr>
                        </w:rPrChange>
                      </w:rPr>
                      <w:t>"State_Behavior"</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15"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16" w:author="liors" w:date="2012-01-03T17:55:00Z">
                          <w:rPr>
                            <w:rFonts w:ascii="Courier New" w:hAnsi="Courier New" w:cs="Courier New"/>
                            <w:color w:val="000000"/>
                            <w:sz w:val="18"/>
                            <w:szCs w:val="18"/>
                          </w:rPr>
                        </w:rPrChange>
                      </w:rPr>
                      <w:tab/>
                      <w:t>properties{</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17"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18"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19" w:author="liors" w:date="2012-01-03T17:55:00Z">
                          <w:rPr>
                            <w:rFonts w:ascii="Courier New" w:hAnsi="Courier New" w:cs="Courier New"/>
                            <w:color w:val="000000"/>
                            <w:sz w:val="18"/>
                            <w:szCs w:val="18"/>
                          </w:rPr>
                        </w:rPrChange>
                      </w:rPr>
                      <w:tab/>
                      <w:t>property class=</w:t>
                    </w:r>
                    <w:r w:rsidRPr="00E30569">
                      <w:rPr>
                        <w:rFonts w:ascii="Courier New" w:hAnsi="Courier New" w:cs="Courier New"/>
                        <w:color w:val="008000"/>
                        <w:sz w:val="16"/>
                        <w:szCs w:val="16"/>
                        <w:rPrChange w:id="520" w:author="liors" w:date="2012-01-03T17:55:00Z">
                          <w:rPr>
                            <w:rFonts w:ascii="Courier New" w:hAnsi="Courier New" w:cs="Courier New"/>
                            <w:color w:val="008000"/>
                            <w:sz w:val="18"/>
                            <w:szCs w:val="18"/>
                          </w:rPr>
                        </w:rPrChange>
                      </w:rPr>
                      <w:t>"ink.core:DoubleAttribute"</w:t>
                    </w:r>
                    <w:r w:rsidRPr="00E30569">
                      <w:rPr>
                        <w:rFonts w:ascii="Courier New" w:hAnsi="Courier New" w:cs="Courier New"/>
                        <w:color w:val="000000"/>
                        <w:sz w:val="16"/>
                        <w:szCs w:val="16"/>
                        <w:rPrChange w:id="521" w:author="liors" w:date="2012-01-03T17:55:00Z">
                          <w:rPr>
                            <w:rFonts w:ascii="Courier New" w:hAnsi="Courier New" w:cs="Courier New"/>
                            <w:color w:val="000000"/>
                            <w:sz w:val="18"/>
                            <w:szCs w:val="18"/>
                          </w:rPr>
                        </w:rPrChange>
                      </w:rPr>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22"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23"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24"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25" w:author="liors" w:date="2012-01-03T17:55:00Z">
                          <w:rPr>
                            <w:rFonts w:ascii="Courier New" w:hAnsi="Courier New" w:cs="Courier New"/>
                            <w:color w:val="000000"/>
                            <w:sz w:val="18"/>
                            <w:szCs w:val="18"/>
                          </w:rPr>
                        </w:rPrChange>
                      </w:rPr>
                      <w:tab/>
                      <w:t xml:space="preserve">name </w:t>
                    </w:r>
                    <w:r w:rsidRPr="00E30569">
                      <w:rPr>
                        <w:rFonts w:ascii="Courier New" w:hAnsi="Courier New" w:cs="Courier New"/>
                        <w:color w:val="008000"/>
                        <w:sz w:val="16"/>
                        <w:szCs w:val="16"/>
                        <w:rPrChange w:id="526" w:author="liors" w:date="2012-01-03T17:55:00Z">
                          <w:rPr>
                            <w:rFonts w:ascii="Courier New" w:hAnsi="Courier New" w:cs="Courier New"/>
                            <w:color w:val="008000"/>
                            <w:sz w:val="18"/>
                            <w:szCs w:val="18"/>
                          </w:rPr>
                        </w:rPrChange>
                      </w:rPr>
                      <w:t>"percentage"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27"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28"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29"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30" w:author="liors" w:date="2012-01-03T17:55:00Z">
                          <w:rPr>
                            <w:rFonts w:ascii="Courier New" w:hAnsi="Courier New" w:cs="Courier New"/>
                            <w:color w:val="000000"/>
                            <w:sz w:val="18"/>
                            <w:szCs w:val="18"/>
                          </w:rPr>
                        </w:rPrChange>
                      </w:rPr>
                      <w:tab/>
                      <w:t>mandatory true</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31"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32" w:author="liors" w:date="2012-01-03T17:55:00Z">
                          <w:rPr>
                            <w:rFonts w:ascii="Courier New" w:hAnsi="Courier New" w:cs="Courier New"/>
                            <w:color w:val="000000"/>
                            <w:sz w:val="18"/>
                            <w:szCs w:val="18"/>
                          </w:rPr>
                        </w:rPrChange>
                      </w:rPr>
                      <w:tab/>
                    </w:r>
                    <w:r w:rsidRPr="00E30569">
                      <w:rPr>
                        <w:rFonts w:ascii="Courier New" w:hAnsi="Courier New" w:cs="Courier New"/>
                        <w:color w:val="000000"/>
                        <w:sz w:val="16"/>
                        <w:szCs w:val="16"/>
                        <w:rPrChange w:id="533" w:author="liors" w:date="2012-01-03T17:55:00Z">
                          <w:rPr>
                            <w:rFonts w:ascii="Courier New" w:hAnsi="Courier New" w:cs="Courier New"/>
                            <w:color w:val="000000"/>
                            <w:sz w:val="18"/>
                            <w:szCs w:val="18"/>
                          </w:rPr>
                        </w:rPrChange>
                      </w:rPr>
                      <w:tab/>
                      <w:t>}</w:t>
                    </w:r>
                  </w:p>
                  <w:p w:rsidR="00D22C28" w:rsidRPr="0063666E" w:rsidRDefault="00E30569" w:rsidP="00523175">
                    <w:pPr>
                      <w:autoSpaceDE w:val="0"/>
                      <w:autoSpaceDN w:val="0"/>
                      <w:adjustRightInd w:val="0"/>
                      <w:spacing w:after="0" w:line="240" w:lineRule="auto"/>
                      <w:rPr>
                        <w:rFonts w:ascii="Courier New" w:hAnsi="Courier New" w:cs="Courier New"/>
                        <w:sz w:val="16"/>
                        <w:szCs w:val="16"/>
                        <w:rPrChange w:id="534" w:author="liors" w:date="2012-01-03T17:55:00Z">
                          <w:rPr>
                            <w:rFonts w:ascii="Courier New" w:hAnsi="Courier New" w:cs="Courier New"/>
                            <w:sz w:val="18"/>
                            <w:szCs w:val="18"/>
                          </w:rPr>
                        </w:rPrChange>
                      </w:rPr>
                    </w:pPr>
                    <w:r w:rsidRPr="00E30569">
                      <w:rPr>
                        <w:rFonts w:ascii="Courier New" w:hAnsi="Courier New" w:cs="Courier New"/>
                        <w:color w:val="000000"/>
                        <w:sz w:val="16"/>
                        <w:szCs w:val="16"/>
                        <w:rPrChange w:id="535" w:author="liors" w:date="2012-01-03T17:55:00Z">
                          <w:rPr>
                            <w:rFonts w:ascii="Courier New" w:hAnsi="Courier New" w:cs="Courier New"/>
                            <w:color w:val="000000"/>
                            <w:sz w:val="18"/>
                            <w:szCs w:val="18"/>
                          </w:rPr>
                        </w:rPrChange>
                      </w:rPr>
                      <w:tab/>
                      <w:t>}</w:t>
                    </w:r>
                  </w:p>
                  <w:p w:rsidR="00D22C28" w:rsidRPr="0063666E" w:rsidRDefault="00E30569" w:rsidP="00523175">
                    <w:pPr>
                      <w:rPr>
                        <w:rFonts w:ascii="Courier New" w:hAnsi="Courier New" w:cs="Courier New"/>
                        <w:color w:val="000000"/>
                        <w:sz w:val="16"/>
                        <w:szCs w:val="16"/>
                        <w:rPrChange w:id="536" w:author="liors" w:date="2012-01-03T17:55:00Z">
                          <w:rPr>
                            <w:rFonts w:ascii="Courier New" w:hAnsi="Courier New" w:cs="Courier New"/>
                            <w:color w:val="000000"/>
                            <w:sz w:val="18"/>
                            <w:szCs w:val="18"/>
                          </w:rPr>
                        </w:rPrChange>
                      </w:rPr>
                    </w:pPr>
                    <w:r w:rsidRPr="00E30569">
                      <w:rPr>
                        <w:rFonts w:ascii="Courier New" w:hAnsi="Courier New" w:cs="Courier New"/>
                        <w:color w:val="000000"/>
                        <w:sz w:val="16"/>
                        <w:szCs w:val="16"/>
                        <w:rPrChange w:id="537" w:author="liors" w:date="2012-01-03T17:55:00Z">
                          <w:rPr>
                            <w:rFonts w:ascii="Courier New" w:hAnsi="Courier New" w:cs="Courier New"/>
                            <w:color w:val="000000"/>
                            <w:sz w:val="18"/>
                            <w:szCs w:val="18"/>
                          </w:rPr>
                        </w:rPrChange>
                      </w:rPr>
                      <w:t>}</w:t>
                    </w:r>
                  </w:p>
                  <w:p w:rsidR="00D22C28" w:rsidRPr="0063666E" w:rsidRDefault="00D22C28" w:rsidP="00523175">
                    <w:pPr>
                      <w:rPr>
                        <w:sz w:val="20"/>
                        <w:szCs w:val="20"/>
                        <w:rPrChange w:id="538" w:author="liors" w:date="2012-01-03T17:55:00Z">
                          <w:rPr/>
                        </w:rPrChange>
                      </w:rPr>
                    </w:pPr>
                  </w:p>
                </w:txbxContent>
              </v:textbox>
              <w10:wrap anchorx="margin"/>
              <w10:anchorlock/>
            </v:shape>
          </w:pict>
        </w:r>
      </w:del>
    </w:p>
    <w:p w:rsidR="002F5091" w:rsidDel="0063666E" w:rsidRDefault="002F5091" w:rsidP="0063666E">
      <w:pPr>
        <w:rPr>
          <w:del w:id="539" w:author="liors" w:date="2012-01-03T17:56:00Z"/>
          <w:rFonts w:ascii="Courier New" w:hAnsi="Courier New" w:cs="Courier New"/>
          <w:color w:val="000000"/>
          <w:sz w:val="18"/>
          <w:szCs w:val="18"/>
        </w:rPr>
      </w:pPr>
    </w:p>
    <w:p w:rsidR="002F5091" w:rsidDel="0063666E" w:rsidRDefault="002F5091" w:rsidP="002F5091">
      <w:pPr>
        <w:rPr>
          <w:del w:id="540" w:author="liors" w:date="2012-01-03T17:56:00Z"/>
          <w:rFonts w:ascii="Courier New" w:hAnsi="Courier New" w:cs="Courier New"/>
          <w:color w:val="000000"/>
          <w:sz w:val="18"/>
          <w:szCs w:val="18"/>
        </w:rPr>
      </w:pPr>
    </w:p>
    <w:p w:rsidR="00D17B49" w:rsidRDefault="001238A2" w:rsidP="00D17B49">
      <w:r>
        <w:t xml:space="preserve">As you can see, we’ve defined </w:t>
      </w:r>
      <w:r w:rsidR="00113FF7">
        <w:t xml:space="preserve">two </w:t>
      </w:r>
      <w:r w:rsidR="00E45CC7">
        <w:rPr>
          <w:b/>
          <w:bCs/>
        </w:rPr>
        <w:t>Ink</w:t>
      </w:r>
      <w:r w:rsidR="00E45CC7" w:rsidRPr="001238A2">
        <w:rPr>
          <w:b/>
          <w:bCs/>
        </w:rPr>
        <w:t xml:space="preserve"> </w:t>
      </w:r>
      <w:r w:rsidR="00384755" w:rsidRPr="001238A2">
        <w:rPr>
          <w:b/>
          <w:bCs/>
        </w:rPr>
        <w:t>classes</w:t>
      </w:r>
      <w:r w:rsidR="007D51FB">
        <w:t xml:space="preserve">: BaseOffer and </w:t>
      </w:r>
      <w:r w:rsidR="00384755" w:rsidRPr="004673FF">
        <w:t xml:space="preserve">PercentageDiscountOffer. </w:t>
      </w:r>
      <w:r w:rsidR="008D0FAE">
        <w:t xml:space="preserve"> </w:t>
      </w:r>
      <w:del w:id="541" w:author="liors" w:date="2012-01-03T17:57:00Z">
        <w:r w:rsidR="008D0FAE" w:rsidDel="005A52EA">
          <w:delText xml:space="preserve"> </w:delText>
        </w:r>
      </w:del>
      <w:r w:rsidR="008D0FAE">
        <w:t>These classes define our “Marketing DSL” and allow users to use the DSL by writing instances of those classes.  Each Ink class has a corresponding Java class</w:t>
      </w:r>
      <w:r w:rsidR="00D17B49">
        <w:t xml:space="preserve"> used for executing the DSL.</w:t>
      </w:r>
    </w:p>
    <w:p w:rsidR="008D0FAE" w:rsidRDefault="00D17B49" w:rsidP="00D17B49">
      <w:r>
        <w:t>In the classes above, PercentageDiscount</w:t>
      </w:r>
      <w:r w:rsidR="00D73FD3">
        <w:t xml:space="preserve">Offer has one property, “percentage” of type Double.  </w:t>
      </w:r>
      <w:r w:rsidR="00D73FD3">
        <w:br/>
        <w:t>Since it inherits the BaseOffer class</w:t>
      </w:r>
      <w:r>
        <w:t xml:space="preserve"> (super=)</w:t>
      </w:r>
      <w:r w:rsidR="00D73FD3">
        <w:t>, it has the properties defined in BaseOffer as well.</w:t>
      </w:r>
      <w:r w:rsidR="00113FF7">
        <w:t xml:space="preserve"> </w:t>
      </w:r>
    </w:p>
    <w:p w:rsidR="009F2A89" w:rsidRDefault="009F2A89" w:rsidP="009F2A89">
      <w:r>
        <w:t>Lookin</w:t>
      </w:r>
      <w:ins w:id="542" w:author="liors" w:date="2012-01-03T17:57:00Z">
        <w:r w:rsidR="005A52EA">
          <w:t>g</w:t>
        </w:r>
      </w:ins>
      <w:r>
        <w:t xml:space="preserve"> again at the </w:t>
      </w:r>
      <w:r w:rsidR="00D17B49">
        <w:t>“ExampleOffer”</w:t>
      </w:r>
      <w:r>
        <w:t>, you may observe it is an instance of PercentageDiscounterOffer (class=).</w:t>
      </w:r>
    </w:p>
    <w:p w:rsidR="009F2A89" w:rsidRDefault="001C4D36" w:rsidP="009F2A89">
      <w:r>
        <w:pict>
          <v:shape id="_x0000_s1068" type="#_x0000_t202" style="width:359.6pt;height:88.9pt;mso-position-horizontal-relative:char;mso-position-vertical-relative:line;mso-width-relative:margin;mso-height-relative:margin" fillcolor="#f2f2f2 [3052]">
            <v:textbox>
              <w:txbxContent>
                <w:p w:rsidR="00D22C28" w:rsidDel="001C4D36" w:rsidRDefault="00D22C28" w:rsidP="009F2A89">
                  <w:pPr>
                    <w:autoSpaceDE w:val="0"/>
                    <w:autoSpaceDN w:val="0"/>
                    <w:adjustRightInd w:val="0"/>
                    <w:spacing w:after="0" w:line="240" w:lineRule="auto"/>
                    <w:ind w:left="360"/>
                    <w:rPr>
                      <w:del w:id="543" w:author="liors" w:date="2012-01-07T12:17:00Z"/>
                      <w:rFonts w:ascii="Courier New" w:hAnsi="Courier New" w:cs="Courier New"/>
                      <w:b/>
                      <w:bCs/>
                      <w:color w:val="7F0055"/>
                      <w:sz w:val="20"/>
                      <w:szCs w:val="20"/>
                    </w:rPr>
                  </w:pPr>
                </w:p>
                <w:p w:rsidR="00D22C28" w:rsidRPr="00423F06" w:rsidRDefault="00D22C28" w:rsidP="009F2A89">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Object id=</w:t>
                  </w:r>
                  <w:r w:rsidRPr="00423F06">
                    <w:rPr>
                      <w:rFonts w:ascii="Courier New" w:hAnsi="Courier New" w:cs="Courier New"/>
                      <w:color w:val="008000"/>
                      <w:sz w:val="20"/>
                      <w:szCs w:val="20"/>
                    </w:rPr>
                    <w:t>"ExampleOffer"</w:t>
                  </w:r>
                  <w:r w:rsidRPr="00423F06">
                    <w:rPr>
                      <w:rFonts w:ascii="Courier New" w:hAnsi="Courier New" w:cs="Courier New"/>
                      <w:color w:val="000000"/>
                      <w:sz w:val="20"/>
                      <w:szCs w:val="20"/>
                    </w:rPr>
                    <w:t xml:space="preserve"> class=</w:t>
                  </w:r>
                  <w:r w:rsidRPr="00423F06">
                    <w:rPr>
                      <w:rFonts w:ascii="Courier New" w:hAnsi="Courier New" w:cs="Courier New"/>
                      <w:color w:val="008000"/>
                      <w:sz w:val="20"/>
                      <w:szCs w:val="20"/>
                    </w:rPr>
                    <w:t>"PercentageDiscountOffer"</w:t>
                  </w:r>
                  <w:del w:id="544" w:author="liors" w:date="2012-01-07T12:16:00Z">
                    <w:r w:rsidRPr="00423F06" w:rsidDel="001C4D36">
                      <w:rPr>
                        <w:rFonts w:ascii="Courier New" w:hAnsi="Courier New" w:cs="Courier New"/>
                        <w:color w:val="000000"/>
                        <w:sz w:val="20"/>
                        <w:szCs w:val="20"/>
                      </w:rPr>
                      <w:delText xml:space="preserve"> </w:delText>
                    </w:r>
                  </w:del>
                  <w:r w:rsidRPr="00423F06">
                    <w:rPr>
                      <w:rFonts w:ascii="Courier New" w:hAnsi="Courier New" w:cs="Courier New"/>
                      <w:color w:val="000000"/>
                      <w:sz w:val="20"/>
                      <w:szCs w:val="20"/>
                    </w:rPr>
                    <w:t>{</w:t>
                  </w:r>
                </w:p>
                <w:p w:rsidR="00D22C28" w:rsidRPr="00423F06" w:rsidRDefault="00D22C28" w:rsidP="009F2A89">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percentage 20.0</w:t>
                  </w:r>
                </w:p>
                <w:p w:rsidR="00D22C28" w:rsidRPr="00266638" w:rsidRDefault="00D22C28" w:rsidP="009F2A89">
                  <w:pPr>
                    <w:autoSpaceDE w:val="0"/>
                    <w:autoSpaceDN w:val="0"/>
                    <w:adjustRightInd w:val="0"/>
                    <w:spacing w:after="0" w:line="240" w:lineRule="auto"/>
                    <w:rPr>
                      <w:rFonts w:ascii="Courier New" w:hAnsi="Courier New" w:cs="Courier New"/>
                      <w:color w:val="000000"/>
                      <w:sz w:val="20"/>
                      <w:szCs w:val="20"/>
                    </w:rPr>
                  </w:pPr>
                  <w:r w:rsidRPr="00423F06">
                    <w:rPr>
                      <w:rFonts w:ascii="Courier New" w:hAnsi="Courier New" w:cs="Courier New"/>
                      <w:color w:val="000000"/>
                      <w:sz w:val="20"/>
                      <w:szCs w:val="20"/>
                    </w:rPr>
                    <w:tab/>
                  </w:r>
                  <w:r w:rsidRPr="00266638">
                    <w:rPr>
                      <w:rFonts w:ascii="Courier New" w:hAnsi="Courier New" w:cs="Courier New"/>
                      <w:color w:val="000000"/>
                      <w:sz w:val="20"/>
                      <w:szCs w:val="20"/>
                    </w:rPr>
                    <w:t>studentOnlyOffer true</w:t>
                  </w:r>
                </w:p>
                <w:p w:rsidR="00D22C28" w:rsidRPr="00423F06" w:rsidRDefault="00D22C28" w:rsidP="009F2A89">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 xml:space="preserve">validUntil 2011/11/01 </w:t>
                  </w:r>
                </w:p>
                <w:p w:rsidR="00D22C28" w:rsidRPr="00423F06" w:rsidRDefault="00D22C28" w:rsidP="009F2A89">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renewalOnlyOffer false</w:t>
                  </w:r>
                </w:p>
                <w:p w:rsidR="00D22C28" w:rsidRPr="00423F06" w:rsidRDefault="00D22C28" w:rsidP="009F2A89">
                  <w:pPr>
                    <w:autoSpaceDE w:val="0"/>
                    <w:autoSpaceDN w:val="0"/>
                    <w:adjustRightInd w:val="0"/>
                    <w:spacing w:after="0" w:line="240" w:lineRule="auto"/>
                    <w:rPr>
                      <w:rFonts w:ascii="Courier New" w:hAnsi="Courier New" w:cs="Courier New"/>
                      <w:sz w:val="20"/>
                      <w:szCs w:val="20"/>
                    </w:rPr>
                  </w:pPr>
                  <w:r w:rsidRPr="00423F06">
                    <w:rPr>
                      <w:rFonts w:ascii="Courier New" w:hAnsi="Courier New" w:cs="Courier New"/>
                      <w:color w:val="000000"/>
                      <w:sz w:val="20"/>
                      <w:szCs w:val="20"/>
                    </w:rPr>
                    <w:tab/>
                    <w:t>freeIssues 0</w:t>
                  </w:r>
                </w:p>
                <w:p w:rsidR="00D22C28" w:rsidRDefault="00D22C28" w:rsidP="009F2A89">
                  <w:pPr>
                    <w:rPr>
                      <w:rFonts w:ascii="Courier New" w:hAnsi="Courier New" w:cs="Courier New"/>
                      <w:color w:val="000000"/>
                      <w:sz w:val="20"/>
                      <w:szCs w:val="20"/>
                    </w:rPr>
                  </w:pPr>
                  <w:r w:rsidRPr="00423F06">
                    <w:rPr>
                      <w:rFonts w:ascii="Courier New" w:hAnsi="Courier New" w:cs="Courier New"/>
                      <w:color w:val="000000"/>
                      <w:sz w:val="20"/>
                      <w:szCs w:val="20"/>
                    </w:rPr>
                    <w:t>}</w:t>
                  </w:r>
                </w:p>
                <w:p w:rsidR="00D22C28" w:rsidRDefault="00D22C28" w:rsidP="009F2A89">
                  <w:pPr>
                    <w:autoSpaceDE w:val="0"/>
                    <w:autoSpaceDN w:val="0"/>
                    <w:adjustRightInd w:val="0"/>
                    <w:spacing w:after="0" w:line="240" w:lineRule="auto"/>
                    <w:ind w:left="360"/>
                  </w:pPr>
                </w:p>
              </w:txbxContent>
            </v:textbox>
            <w10:wrap type="none" anchorx="margin"/>
            <w10:anchorlock/>
          </v:shape>
        </w:pict>
      </w:r>
    </w:p>
    <w:p w:rsidR="002C68A9" w:rsidRDefault="002C68A9" w:rsidP="008D0FAE">
      <w:r>
        <w:t xml:space="preserve">The syntax used by Ink is called SDL. </w:t>
      </w:r>
      <w:del w:id="545" w:author="liors" w:date="2012-01-03T17:57:00Z">
        <w:r w:rsidDel="00936DB7">
          <w:delText xml:space="preserve"> </w:delText>
        </w:r>
      </w:del>
      <w:r>
        <w:t xml:space="preserve">You can learn more about it here: </w:t>
      </w:r>
      <w:hyperlink r:id="rId10" w:history="1">
        <w:r>
          <w:rPr>
            <w:rStyle w:val="Hyperlink"/>
          </w:rPr>
          <w:t>http://en.wikipedia.org/wiki/Simple_Declarative_Language</w:t>
        </w:r>
      </w:hyperlink>
    </w:p>
    <w:p w:rsidR="002C68A9" w:rsidRDefault="00D17B49" w:rsidP="002C68A9">
      <w:r>
        <w:t xml:space="preserve">Note that the Ink class definitions are written in Ink as well.  </w:t>
      </w:r>
    </w:p>
    <w:p w:rsidR="004673FF" w:rsidRPr="007D4372" w:rsidRDefault="00384755" w:rsidP="00CB1B13">
      <w:r w:rsidRPr="007D4372">
        <w:t xml:space="preserve"> Later you’ll </w:t>
      </w:r>
      <w:r w:rsidR="004673FF" w:rsidRPr="007D4372">
        <w:t>see that these model classes have</w:t>
      </w:r>
      <w:r w:rsidRPr="007D4372">
        <w:t xml:space="preserve"> corresponding Java classes, but for the purpose of authoring Ink scripts </w:t>
      </w:r>
      <w:r w:rsidR="00CB1B13" w:rsidRPr="007D4372">
        <w:t>it is inconsequ</w:t>
      </w:r>
      <w:r w:rsidR="008C47C2" w:rsidRPr="007D4372">
        <w:t>en</w:t>
      </w:r>
      <w:r w:rsidR="00CB1B13" w:rsidRPr="007D4372">
        <w:t>tial.</w:t>
      </w:r>
    </w:p>
    <w:p w:rsidR="004673FF" w:rsidDel="00DF08C7" w:rsidRDefault="004673FF" w:rsidP="004673FF">
      <w:pPr>
        <w:rPr>
          <w:del w:id="546" w:author="liors" w:date="2012-01-03T18:03:00Z"/>
        </w:rPr>
      </w:pPr>
    </w:p>
    <w:p w:rsidR="004673FF" w:rsidDel="00DF08C7" w:rsidRDefault="004673FF" w:rsidP="004673FF">
      <w:pPr>
        <w:rPr>
          <w:del w:id="547" w:author="liors" w:date="2012-01-03T18:03:00Z"/>
        </w:rPr>
      </w:pPr>
    </w:p>
    <w:p w:rsidR="004673FF" w:rsidDel="00DF08C7" w:rsidRDefault="004673FF" w:rsidP="004673FF">
      <w:pPr>
        <w:rPr>
          <w:del w:id="548" w:author="liors" w:date="2012-01-03T18:03:00Z"/>
        </w:rPr>
      </w:pPr>
    </w:p>
    <w:p w:rsidR="001A1B58" w:rsidDel="00DF08C7" w:rsidRDefault="001A1B58" w:rsidP="001A1B58">
      <w:pPr>
        <w:rPr>
          <w:del w:id="549" w:author="liors" w:date="2012-01-03T18:03:00Z"/>
        </w:rPr>
      </w:pPr>
    </w:p>
    <w:p w:rsidR="00C131BA" w:rsidDel="00EC53AD" w:rsidRDefault="00C131BA" w:rsidP="001A1B58">
      <w:pPr>
        <w:rPr>
          <w:del w:id="550" w:author="liors" w:date="2012-01-03T17:57:00Z"/>
        </w:rPr>
      </w:pPr>
    </w:p>
    <w:p w:rsidR="00C131BA" w:rsidDel="00EC53AD" w:rsidRDefault="00C131BA" w:rsidP="001A1B58">
      <w:pPr>
        <w:rPr>
          <w:del w:id="551" w:author="liors" w:date="2012-01-03T17:57:00Z"/>
        </w:rPr>
      </w:pPr>
    </w:p>
    <w:p w:rsidR="00C131BA" w:rsidDel="00EC53AD" w:rsidRDefault="00C131BA" w:rsidP="001A1B58">
      <w:pPr>
        <w:rPr>
          <w:del w:id="552" w:author="liors" w:date="2012-01-03T17:57:00Z"/>
        </w:rPr>
      </w:pPr>
    </w:p>
    <w:p w:rsidR="00C131BA" w:rsidDel="00EC53AD" w:rsidRDefault="00C131BA" w:rsidP="001A1B58">
      <w:pPr>
        <w:rPr>
          <w:del w:id="553" w:author="liors" w:date="2012-01-03T17:57:00Z"/>
        </w:rPr>
      </w:pPr>
    </w:p>
    <w:p w:rsidR="00C131BA" w:rsidRDefault="00C131BA" w:rsidP="00C131BA">
      <w:pPr>
        <w:pStyle w:val="Heading2"/>
      </w:pPr>
      <w:r>
        <w:t xml:space="preserve">Making </w:t>
      </w:r>
      <w:r w:rsidR="008D0FAE">
        <w:t xml:space="preserve">the </w:t>
      </w:r>
      <w:r>
        <w:t>marketing department happy</w:t>
      </w:r>
    </w:p>
    <w:p w:rsidR="00C131BA" w:rsidDel="00EC53AD" w:rsidRDefault="00C131BA" w:rsidP="001A1B58">
      <w:pPr>
        <w:rPr>
          <w:del w:id="554" w:author="liors" w:date="2012-01-03T17:57:00Z"/>
        </w:rPr>
      </w:pPr>
    </w:p>
    <w:p w:rsidR="00C131BA" w:rsidRDefault="00C131BA" w:rsidP="007A74AE">
      <w:r>
        <w:t xml:space="preserve">All this mumbo-jumbo made us almost forget about actually implementing the requirement – adding promotions and discounts to the </w:t>
      </w:r>
      <w:r w:rsidR="007A74AE">
        <w:t>system</w:t>
      </w:r>
      <w:r>
        <w:t>.</w:t>
      </w:r>
    </w:p>
    <w:p w:rsidR="00C131BA" w:rsidRDefault="00C131BA" w:rsidP="001A1B58">
      <w:r>
        <w:t xml:space="preserve">Here we will define some promotions, and the “pool” </w:t>
      </w:r>
      <w:r w:rsidR="00B56AC6">
        <w:t>of possible</w:t>
      </w:r>
      <w:r w:rsidR="002E4676">
        <w:t xml:space="preserve"> promotions.</w:t>
      </w:r>
    </w:p>
    <w:p w:rsidR="006A4962" w:rsidRDefault="006A4962" w:rsidP="008871DE">
      <w:r>
        <w:t xml:space="preserve">For promotions that share common logic and behavior, we can use </w:t>
      </w:r>
      <w:r w:rsidR="006B750E">
        <w:t xml:space="preserve">Ink’s </w:t>
      </w:r>
      <w:r w:rsidR="008871DE">
        <w:t xml:space="preserve">instance </w:t>
      </w:r>
      <w:r>
        <w:t>inheritance, just like with Java classes.</w:t>
      </w:r>
    </w:p>
    <w:p w:rsidR="006A4962" w:rsidRDefault="00CC7EB6" w:rsidP="00465376">
      <w:r>
        <w:t>For example, let’</w:t>
      </w:r>
      <w:r w:rsidR="00465376">
        <w:t xml:space="preserve">s define an abstract </w:t>
      </w:r>
      <w:r>
        <w:t>offer for stud</w:t>
      </w:r>
      <w:r w:rsidR="004536A4">
        <w:t>ents, and two inheriting offers.</w:t>
      </w:r>
    </w:p>
    <w:p w:rsidR="002E4676" w:rsidRDefault="002E4676" w:rsidP="001A1B58"/>
    <w:p w:rsidR="002E4676" w:rsidRDefault="001C4D36" w:rsidP="001A1B58">
      <w:r>
        <w:pict>
          <v:shape id="_x0000_s1067" type="#_x0000_t202" style="width:661.15pt;height:235.85pt;mso-position-horizontal-relative:char;mso-position-vertical-relative:line;mso-width-relative:margin;mso-height-relative:margin" fillcolor="#f2f2f2 [3052]">
            <v:textbox>
              <w:txbxContent>
                <w:p w:rsidR="00D22C28" w:rsidRDefault="00D22C28" w:rsidP="00CC7EB6">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"ink.tutorial1:BaseOffer"</w:t>
                  </w:r>
                  <w:r>
                    <w:rPr>
                      <w:rFonts w:ascii="Courier New" w:hAnsi="Courier New" w:cs="Courier New"/>
                      <w:color w:val="000000"/>
                      <w:sz w:val="20"/>
                      <w:szCs w:val="20"/>
                    </w:rPr>
                    <w:t xml:space="preserve"> </w:t>
                  </w:r>
                  <w:r w:rsidRPr="004536A4">
                    <w:rPr>
                      <w:rFonts w:ascii="Courier New" w:hAnsi="Courier New" w:cs="Courier New"/>
                      <w:b/>
                      <w:bCs/>
                      <w:color w:val="000000"/>
                      <w:sz w:val="26"/>
                      <w:szCs w:val="26"/>
                    </w:rPr>
                    <w:t>abstract=true</w:t>
                  </w:r>
                  <w:r w:rsidRPr="004536A4">
                    <w:rPr>
                      <w:rFonts w:ascii="Courier New" w:hAnsi="Courier New" w:cs="Courier New"/>
                      <w:color w:val="000000"/>
                      <w:sz w:val="26"/>
                      <w:szCs w:val="26"/>
                    </w:rPr>
                    <w:t xml:space="preserve"> </w:t>
                  </w:r>
                  <w:r>
                    <w:rPr>
                      <w:rFonts w:ascii="Courier New" w:hAnsi="Courier New" w:cs="Courier New"/>
                      <w:color w:val="000000"/>
                      <w:sz w:val="20"/>
                      <w:szCs w:val="20"/>
                    </w:rPr>
                    <w:t>{</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studentOnlyOffer true</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renewalOnlyOffer false</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validUntil 2011/11/01 </w:t>
                  </w:r>
                </w:p>
                <w:p w:rsidR="00D22C28" w:rsidDel="001C4D36" w:rsidRDefault="00D22C28" w:rsidP="00465376">
                  <w:pPr>
                    <w:autoSpaceDE w:val="0"/>
                    <w:autoSpaceDN w:val="0"/>
                    <w:adjustRightInd w:val="0"/>
                    <w:spacing w:after="0" w:line="240" w:lineRule="auto"/>
                    <w:rPr>
                      <w:del w:id="555" w:author="liors" w:date="2012-01-07T12:17:00Z"/>
                      <w:rFonts w:ascii="Courier New" w:hAnsi="Courier New" w:cs="Courier New"/>
                      <w:sz w:val="20"/>
                      <w:szCs w:val="20"/>
                    </w:rPr>
                  </w:pPr>
                  <w:r>
                    <w:rPr>
                      <w:rFonts w:ascii="Courier New" w:hAnsi="Courier New" w:cs="Courier New"/>
                      <w:color w:val="000000"/>
                      <w:sz w:val="20"/>
                      <w:szCs w:val="20"/>
                    </w:rPr>
                    <w:t xml:space="preserve">} </w:t>
                  </w:r>
                </w:p>
                <w:p w:rsidR="00D22C28" w:rsidRDefault="00D22C28" w:rsidP="001C4D36">
                  <w:pPr>
                    <w:autoSpaceDE w:val="0"/>
                    <w:autoSpaceDN w:val="0"/>
                    <w:adjustRightInd w:val="0"/>
                    <w:spacing w:after="0" w:line="240" w:lineRule="auto"/>
                    <w:rPr>
                      <w:rFonts w:ascii="Courier New" w:hAnsi="Courier New" w:cs="Courier New"/>
                      <w:sz w:val="20"/>
                      <w:szCs w:val="20"/>
                    </w:rPr>
                    <w:pPrChange w:id="556" w:author="liors" w:date="2012-01-07T12:17:00Z">
                      <w:pPr>
                        <w:autoSpaceDE w:val="0"/>
                        <w:autoSpaceDN w:val="0"/>
                        <w:adjustRightInd w:val="0"/>
                        <w:spacing w:after="0" w:line="240" w:lineRule="auto"/>
                      </w:pPr>
                    </w:pPrChange>
                  </w:pPr>
                </w:p>
                <w:p w:rsidR="00D22C28" w:rsidRDefault="00D22C28" w:rsidP="00465376">
                  <w:pPr>
                    <w:autoSpaceDE w:val="0"/>
                    <w:autoSpaceDN w:val="0"/>
                    <w:adjustRightInd w:val="0"/>
                    <w:spacing w:after="0" w:line="240" w:lineRule="auto"/>
                    <w:rPr>
                      <w:rFonts w:ascii="Courier New" w:hAnsi="Courier New" w:cs="Courier New"/>
                      <w:sz w:val="20"/>
                      <w:szCs w:val="20"/>
                    </w:rPr>
                  </w:pP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"students_30_percent_discount_for_1_year"</w:t>
                  </w:r>
                  <w:r>
                    <w:rPr>
                      <w:rFonts w:ascii="Courier New" w:hAnsi="Courier New" w:cs="Courier New"/>
                      <w:color w:val="000000"/>
                      <w:sz w:val="20"/>
                      <w:szCs w:val="20"/>
                    </w:rPr>
                    <w:t xml:space="preserve"> </w:t>
                  </w:r>
                  <w:r w:rsidRPr="004536A4">
                    <w:rPr>
                      <w:rFonts w:ascii="Courier New" w:hAnsi="Courier New" w:cs="Courier New"/>
                      <w:b/>
                      <w:bCs/>
                      <w:color w:val="000000"/>
                      <w:sz w:val="24"/>
                      <w:szCs w:val="24"/>
                    </w:rPr>
                    <w:t>super=</w:t>
                  </w:r>
                  <w:r w:rsidRPr="004536A4">
                    <w:rPr>
                      <w:rFonts w:ascii="Courier New" w:hAnsi="Courier New" w:cs="Courier New"/>
                      <w:b/>
                      <w:bCs/>
                      <w:color w:val="008000"/>
                      <w:sz w:val="24"/>
                      <w:szCs w:val="24"/>
                    </w:rPr>
                    <w:t>"Student_Offers_Template_For_2010"</w:t>
                  </w:r>
                  <w:r w:rsidRPr="004536A4">
                    <w:rPr>
                      <w:rFonts w:ascii="Courier New" w:hAnsi="Courier New" w:cs="Courier New"/>
                      <w:b/>
                      <w:bCs/>
                      <w:color w:val="000000"/>
                      <w:sz w:val="24"/>
                      <w:szCs w:val="24"/>
                    </w:rPr>
                    <w:t xml:space="preserve"> </w:t>
                  </w:r>
                  <w:r>
                    <w:rPr>
                      <w:rFonts w:ascii="Courier New" w:hAnsi="Courier New" w:cs="Courier New"/>
                      <w:color w:val="000000"/>
                      <w:sz w:val="20"/>
                      <w:szCs w:val="20"/>
                    </w:rPr>
                    <w:t>class=</w:t>
                  </w:r>
                  <w:r>
                    <w:rPr>
                      <w:rFonts w:ascii="Courier New" w:hAnsi="Courier New" w:cs="Courier New"/>
                      <w:color w:val="008000"/>
                      <w:sz w:val="20"/>
                      <w:szCs w:val="20"/>
                    </w:rPr>
                    <w:t>"ink.tutorial1:FixedPercentageDiscountOffer"</w:t>
                  </w:r>
                  <w:r>
                    <w:rPr>
                      <w:rFonts w:ascii="Courier New" w:hAnsi="Courier New" w:cs="Courier New"/>
                      <w:color w:val="000000"/>
                      <w:sz w:val="20"/>
                      <w:szCs w:val="20"/>
                    </w:rPr>
                    <w:t>{</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percentage 30.0</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conditionForPeriodsSigned 1</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22C28" w:rsidRDefault="00D22C28" w:rsidP="00465376">
                  <w:pPr>
                    <w:autoSpaceDE w:val="0"/>
                    <w:autoSpaceDN w:val="0"/>
                    <w:adjustRightInd w:val="0"/>
                    <w:spacing w:after="0" w:line="240" w:lineRule="auto"/>
                    <w:rPr>
                      <w:rFonts w:ascii="Courier New" w:hAnsi="Courier New" w:cs="Courier New"/>
                      <w:sz w:val="20"/>
                      <w:szCs w:val="20"/>
                    </w:rPr>
                  </w:pP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"students_50_percent_discount_for_2_years"</w:t>
                  </w:r>
                  <w:r>
                    <w:rPr>
                      <w:rFonts w:ascii="Courier New" w:hAnsi="Courier New" w:cs="Courier New"/>
                      <w:color w:val="000000"/>
                      <w:sz w:val="20"/>
                      <w:szCs w:val="20"/>
                    </w:rPr>
                    <w:t xml:space="preserve"> </w:t>
                  </w:r>
                  <w:r w:rsidRPr="004536A4">
                    <w:rPr>
                      <w:rFonts w:ascii="Courier New" w:hAnsi="Courier New" w:cs="Courier New"/>
                      <w:b/>
                      <w:bCs/>
                      <w:color w:val="000000"/>
                      <w:sz w:val="24"/>
                      <w:szCs w:val="24"/>
                    </w:rPr>
                    <w:t>super=</w:t>
                  </w:r>
                  <w:r w:rsidRPr="004536A4">
                    <w:rPr>
                      <w:rFonts w:ascii="Courier New" w:hAnsi="Courier New" w:cs="Courier New"/>
                      <w:b/>
                      <w:bCs/>
                      <w:color w:val="008000"/>
                      <w:sz w:val="24"/>
                      <w:szCs w:val="24"/>
                    </w:rPr>
                    <w:t>"Student_Offers_Template_For_2010"</w:t>
                  </w:r>
                  <w:r w:rsidRPr="004536A4">
                    <w:rPr>
                      <w:rFonts w:ascii="Courier New" w:hAnsi="Courier New" w:cs="Courier New"/>
                      <w:color w:val="000000"/>
                      <w:sz w:val="24"/>
                      <w:szCs w:val="24"/>
                    </w:rPr>
                    <w:t xml:space="preserve"> </w:t>
                  </w:r>
                  <w:r>
                    <w:rPr>
                      <w:rFonts w:ascii="Courier New" w:hAnsi="Courier New" w:cs="Courier New"/>
                      <w:color w:val="000000"/>
                      <w:sz w:val="20"/>
                      <w:szCs w:val="20"/>
                    </w:rPr>
                    <w:t>class=</w:t>
                  </w:r>
                  <w:r>
                    <w:rPr>
                      <w:rFonts w:ascii="Courier New" w:hAnsi="Courier New" w:cs="Courier New"/>
                      <w:color w:val="008000"/>
                      <w:sz w:val="20"/>
                      <w:szCs w:val="20"/>
                    </w:rPr>
                    <w:t>"ink.tutorial1:FixedPercentageDiscountOffer"</w:t>
                  </w:r>
                  <w:r>
                    <w:rPr>
                      <w:rFonts w:ascii="Courier New" w:hAnsi="Courier New" w:cs="Courier New"/>
                      <w:color w:val="000000"/>
                      <w:sz w:val="20"/>
                      <w:szCs w:val="20"/>
                    </w:rPr>
                    <w:t>{</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percentage 50.0</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conditionForPeriodsSigned 2</w:t>
                  </w:r>
                </w:p>
                <w:p w:rsidR="00D22C28" w:rsidRDefault="00D22C28" w:rsidP="004653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freeIssues 2</w:t>
                  </w:r>
                </w:p>
                <w:p w:rsidR="00D22C28" w:rsidRDefault="00D22C28">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C131BA" w:rsidRDefault="00C25144" w:rsidP="00963E56">
      <w:r>
        <w:t xml:space="preserve">In this example,  </w:t>
      </w:r>
      <w:r>
        <w:rPr>
          <w:rFonts w:ascii="Courier New" w:hAnsi="Courier New" w:cs="Courier New"/>
          <w:color w:val="008000"/>
          <w:sz w:val="20"/>
          <w:szCs w:val="20"/>
        </w:rPr>
        <w:t>students_30_percent_discount_for_1_year</w:t>
      </w:r>
      <w:r>
        <w:t xml:space="preserve">  inherits the values of “</w:t>
      </w:r>
      <w:r>
        <w:rPr>
          <w:rFonts w:ascii="Courier New" w:hAnsi="Courier New" w:cs="Courier New"/>
          <w:color w:val="000000"/>
          <w:sz w:val="20"/>
          <w:szCs w:val="20"/>
        </w:rPr>
        <w:t>studentOnlyOffer</w:t>
      </w:r>
      <w:r>
        <w:t>”, “</w:t>
      </w:r>
      <w:r>
        <w:rPr>
          <w:rFonts w:ascii="Courier New" w:hAnsi="Courier New" w:cs="Courier New"/>
          <w:color w:val="000000"/>
          <w:sz w:val="20"/>
          <w:szCs w:val="20"/>
        </w:rPr>
        <w:t>renewalOnlyOffer</w:t>
      </w:r>
      <w:r>
        <w:t>” and “</w:t>
      </w:r>
      <w:r>
        <w:rPr>
          <w:rFonts w:ascii="Courier New" w:hAnsi="Courier New" w:cs="Courier New"/>
          <w:color w:val="000000"/>
          <w:sz w:val="20"/>
          <w:szCs w:val="20"/>
        </w:rPr>
        <w:t>validUntil</w:t>
      </w:r>
      <w:r>
        <w:t>”</w:t>
      </w:r>
      <w:r w:rsidR="00E35ADB">
        <w:t xml:space="preserve"> from </w:t>
      </w:r>
      <w:r w:rsidR="00E35ADB" w:rsidRPr="00E35ADB">
        <w:rPr>
          <w:rFonts w:ascii="Courier New" w:hAnsi="Courier New" w:cs="Courier New"/>
          <w:color w:val="008000"/>
          <w:sz w:val="20"/>
          <w:szCs w:val="20"/>
        </w:rPr>
        <w:t>Student_Offers_Template_For_2010</w:t>
      </w:r>
      <w:r>
        <w:t xml:space="preserve">, and </w:t>
      </w:r>
      <w:r w:rsidR="00963E56">
        <w:t xml:space="preserve">assigns </w:t>
      </w:r>
      <w:r>
        <w:t>values to “</w:t>
      </w:r>
      <w:r>
        <w:rPr>
          <w:rFonts w:ascii="Courier New" w:hAnsi="Courier New" w:cs="Courier New"/>
          <w:color w:val="000000"/>
          <w:sz w:val="20"/>
          <w:szCs w:val="20"/>
        </w:rPr>
        <w:t>percentage</w:t>
      </w:r>
      <w:r>
        <w:t>” and “</w:t>
      </w:r>
      <w:r>
        <w:rPr>
          <w:rFonts w:ascii="Courier New" w:hAnsi="Courier New" w:cs="Courier New"/>
          <w:color w:val="000000"/>
          <w:sz w:val="20"/>
          <w:szCs w:val="20"/>
        </w:rPr>
        <w:t>conditionForPeriodsSigned</w:t>
      </w:r>
      <w:r>
        <w:t>”.</w:t>
      </w:r>
    </w:p>
    <w:p w:rsidR="00C131BA" w:rsidRDefault="004536A4" w:rsidP="00113FF7">
      <w:r>
        <w:t xml:space="preserve">Note that </w:t>
      </w:r>
      <w:r w:rsidR="00D51991">
        <w:t>Ink uses</w:t>
      </w:r>
      <w:r>
        <w:t xml:space="preserve"> </w:t>
      </w:r>
      <w:r w:rsidR="00D51991">
        <w:t xml:space="preserve">“abstract” and “super” </w:t>
      </w:r>
      <w:r w:rsidR="00C25144">
        <w:t>key</w:t>
      </w:r>
      <w:r w:rsidR="00276363">
        <w:t>words</w:t>
      </w:r>
      <w:r w:rsidR="00113FF7">
        <w:t>,</w:t>
      </w:r>
      <w:r w:rsidR="00276363">
        <w:t xml:space="preserve"> very similarly to Java.</w:t>
      </w:r>
    </w:p>
    <w:p w:rsidR="00C25144" w:rsidDel="00DF08C7" w:rsidRDefault="00C25144" w:rsidP="001A1B58">
      <w:pPr>
        <w:rPr>
          <w:del w:id="557" w:author="liors" w:date="2012-01-03T18:05:00Z"/>
        </w:rPr>
      </w:pPr>
    </w:p>
    <w:p w:rsidR="00C25144" w:rsidDel="00DF08C7" w:rsidRDefault="00C25144" w:rsidP="001A1B58">
      <w:pPr>
        <w:rPr>
          <w:del w:id="558" w:author="liors" w:date="2012-01-03T18:05:00Z"/>
        </w:rPr>
      </w:pPr>
    </w:p>
    <w:p w:rsidR="00C25144" w:rsidRDefault="009A378E" w:rsidP="00E35ADB">
      <w:r>
        <w:t>The next step is to</w:t>
      </w:r>
      <w:r w:rsidR="00C25144">
        <w:t xml:space="preserve"> define the </w:t>
      </w:r>
      <w:r w:rsidR="00E35ADB">
        <w:t>“pool” of all the active offers.</w:t>
      </w:r>
    </w:p>
    <w:p w:rsidR="00C25144" w:rsidRDefault="00C25144" w:rsidP="00785C1B">
      <w:r>
        <w:t>This is an instance that contains references to other instances. This is done by “ref” keyword, and then specifying the IDs of specific instances.</w:t>
      </w:r>
    </w:p>
    <w:p w:rsidR="00C25144" w:rsidRDefault="00E30569" w:rsidP="001A1B58">
      <w:r>
        <w:pict>
          <v:shape id="_x0000_s1066" type="#_x0000_t202" style="width:496pt;height:106.2pt;mso-position-horizontal-relative:char;mso-position-vertical-relative:line;mso-width-relative:margin;mso-height-relative:margin" fillcolor="#f2f2f2 [3052]">
            <v:textbox>
              <w:txbxContent>
                <w:p w:rsidR="00D22C28" w:rsidRDefault="00D22C28" w:rsidP="00C25144">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"Active_offers"</w:t>
                  </w:r>
                  <w:r>
                    <w:rPr>
                      <w:rFonts w:ascii="Courier New" w:hAnsi="Courier New" w:cs="Courier New"/>
                      <w:color w:val="000000"/>
                      <w:sz w:val="20"/>
                      <w:szCs w:val="20"/>
                    </w:rPr>
                    <w:t xml:space="preserve"> class=</w:t>
                  </w:r>
                  <w:r>
                    <w:rPr>
                      <w:rFonts w:ascii="Courier New" w:hAnsi="Courier New" w:cs="Courier New"/>
                      <w:color w:val="008000"/>
                      <w:sz w:val="20"/>
                      <w:szCs w:val="20"/>
                    </w:rPr>
                    <w:t>"ActiveOffers"</w:t>
                  </w:r>
                  <w:r>
                    <w:rPr>
                      <w:rFonts w:ascii="Courier New" w:hAnsi="Courier New" w:cs="Courier New"/>
                      <w:color w:val="000000"/>
                      <w:sz w:val="20"/>
                      <w:szCs w:val="20"/>
                    </w:rPr>
                    <w:t xml:space="preserve"> {</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offers{</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"students_30_percent_discount_for_1_year"</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"students_50_percent_discount_for_2_years"</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"students_60_percent_discount_for_3_years"</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22C28" w:rsidRDefault="00D22C28" w:rsidP="00C251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22C28" w:rsidRDefault="00D22C28" w:rsidP="00C25144">
                  <w:pPr>
                    <w:autoSpaceDE w:val="0"/>
                    <w:autoSpaceDN w:val="0"/>
                    <w:adjustRightInd w:val="0"/>
                    <w:spacing w:after="0" w:line="240" w:lineRule="auto"/>
                  </w:pPr>
                </w:p>
              </w:txbxContent>
            </v:textbox>
            <w10:wrap type="none" anchorx="margin"/>
            <w10:anchorlock/>
          </v:shape>
        </w:pict>
      </w:r>
    </w:p>
    <w:p w:rsidR="00C25144" w:rsidRPr="00785C1B" w:rsidRDefault="009A378E" w:rsidP="001A1B58">
      <w:r w:rsidRPr="00785C1B">
        <w:t>No</w:t>
      </w:r>
      <w:r w:rsidR="00AC65A9" w:rsidRPr="00785C1B">
        <w:t>w</w:t>
      </w:r>
      <w:r w:rsidRPr="00785C1B">
        <w:t xml:space="preserve"> that</w:t>
      </w:r>
      <w:r w:rsidR="00AC65A9" w:rsidRPr="00785C1B">
        <w:t xml:space="preserve"> we already mastered the basics, we know that the structure of </w:t>
      </w:r>
      <w:r w:rsidR="00AC65A9" w:rsidRPr="00785C1B">
        <w:rPr>
          <w:rFonts w:ascii="Courier New" w:hAnsi="Courier New" w:cs="Courier New"/>
          <w:sz w:val="20"/>
          <w:szCs w:val="20"/>
        </w:rPr>
        <w:t>ActiveOffers</w:t>
      </w:r>
      <w:r w:rsidR="00AC65A9" w:rsidRPr="00785C1B">
        <w:t xml:space="preserve"> class should also be defined:</w:t>
      </w:r>
    </w:p>
    <w:p w:rsidR="009A378E" w:rsidRDefault="00E30569" w:rsidP="001A1B58">
      <w:r>
        <w:pict>
          <v:shape id="_x0000_s1065" type="#_x0000_t202" style="width:533.25pt;height:221.05pt;mso-position-horizontal-relative:char;mso-position-vertical-relative:line;mso-width-relative:margin;mso-height-relative:margin" fillcolor="#f2f2f2 [3052]">
            <v:textbox>
              <w:txbxContent>
                <w:p w:rsidR="00D22C28" w:rsidRDefault="00D22C28" w:rsidP="009A378E">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AC65A9">
                  <w:pPr>
                    <w:autoSpaceDE w:val="0"/>
                    <w:autoSpaceDN w:val="0"/>
                    <w:adjustRightInd w:val="0"/>
                    <w:spacing w:after="0" w:line="240" w:lineRule="auto"/>
                    <w:rPr>
                      <w:rFonts w:ascii="Courier New" w:hAnsi="Courier New" w:cs="Courier New"/>
                      <w:sz w:val="20"/>
                      <w:szCs w:val="20"/>
                    </w:rPr>
                  </w:pP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"ActiveOffers"</w:t>
                  </w:r>
                  <w:r>
                    <w:rPr>
                      <w:rFonts w:ascii="Courier New" w:hAnsi="Courier New" w:cs="Courier New"/>
                      <w:color w:val="000000"/>
                      <w:sz w:val="20"/>
                      <w:szCs w:val="20"/>
                    </w:rPr>
                    <w:t xml:space="preserve"> class=</w:t>
                  </w:r>
                  <w:r>
                    <w:rPr>
                      <w:rFonts w:ascii="Courier New" w:hAnsi="Courier New" w:cs="Courier New"/>
                      <w:color w:val="008000"/>
                      <w:sz w:val="20"/>
                      <w:szCs w:val="20"/>
                    </w:rPr>
                    <w:t>"ink.core:InkClass"</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 {</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w:t>
                  </w:r>
                  <w:r w:rsidRPr="00B343C8">
                    <w:rPr>
                      <w:rFonts w:ascii="Courier New" w:hAnsi="Courier New" w:cs="Courier New"/>
                      <w:color w:val="008000"/>
                      <w:sz w:val="24"/>
                      <w:szCs w:val="24"/>
                    </w:rPr>
                    <w:t>ListProperty</w:t>
                  </w:r>
                  <w:r>
                    <w:rPr>
                      <w:rFonts w:ascii="Courier New" w:hAnsi="Courier New" w:cs="Courier New"/>
                      <w:color w:val="008000"/>
                      <w:sz w:val="20"/>
                      <w:szCs w:val="20"/>
                    </w:rPr>
                    <w:t>"</w:t>
                  </w:r>
                  <w:r>
                    <w:rPr>
                      <w:rFonts w:ascii="Courier New" w:hAnsi="Courier New" w:cs="Courier New"/>
                      <w:color w:val="000000"/>
                      <w:sz w:val="20"/>
                      <w:szCs w:val="20"/>
                    </w:rPr>
                    <w: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"ink.core:List"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E30569" w:rsidRPr="00E30569">
                    <w:rPr>
                      <w:rFonts w:ascii="Courier New" w:hAnsi="Courier New" w:cs="Courier New"/>
                      <w:color w:val="000000"/>
                      <w:sz w:val="20"/>
                      <w:szCs w:val="20"/>
                      <w:highlight w:val="yellow"/>
                      <w:rPrChange w:id="559" w:author="liors" w:date="2012-01-03T18:34:00Z">
                        <w:rPr>
                          <w:rFonts w:ascii="Courier New" w:hAnsi="Courier New" w:cs="Courier New"/>
                          <w:color w:val="000000"/>
                          <w:sz w:val="20"/>
                          <w:szCs w:val="20"/>
                        </w:rPr>
                      </w:rPrChange>
                    </w:rPr>
                    <w:t xml:space="preserve">name </w:t>
                  </w:r>
                  <w:r w:rsidR="00E30569" w:rsidRPr="00E30569">
                    <w:rPr>
                      <w:rFonts w:ascii="Courier New" w:hAnsi="Courier New" w:cs="Courier New"/>
                      <w:color w:val="008000"/>
                      <w:sz w:val="20"/>
                      <w:szCs w:val="20"/>
                      <w:highlight w:val="yellow"/>
                      <w:rPrChange w:id="560" w:author="liors" w:date="2012-01-03T18:34:00Z">
                        <w:rPr>
                          <w:rFonts w:ascii="Courier New" w:hAnsi="Courier New" w:cs="Courier New"/>
                          <w:color w:val="008000"/>
                          <w:sz w:val="20"/>
                          <w:szCs w:val="20"/>
                        </w:rPr>
                      </w:rPrChange>
                    </w:rPr>
                    <w:t>"offers"</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list_item class=</w:t>
                  </w:r>
                  <w:r>
                    <w:rPr>
                      <w:rFonts w:ascii="Courier New" w:hAnsi="Courier New" w:cs="Courier New"/>
                      <w:color w:val="008000"/>
                      <w:sz w:val="20"/>
                      <w:szCs w:val="20"/>
                    </w:rPr>
                    <w:t>"ink.core:Reference"</w:t>
                  </w:r>
                  <w:r>
                    <w:rPr>
                      <w:rFonts w:ascii="Courier New" w:hAnsi="Courier New" w:cs="Courier New"/>
                      <w:color w:val="000000"/>
                      <w:sz w:val="20"/>
                      <w:szCs w:val="20"/>
                    </w:rPr>
                    <w: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w:t>
                  </w:r>
                  <w:r w:rsidRPr="00B343C8">
                    <w:rPr>
                      <w:rFonts w:ascii="Courier New" w:hAnsi="Courier New" w:cs="Courier New"/>
                      <w:color w:val="008000"/>
                      <w:sz w:val="24"/>
                      <w:szCs w:val="24"/>
                    </w:rPr>
                    <w:t>ink.tutorial1:BaseOffer</w:t>
                  </w:r>
                  <w:r>
                    <w:rPr>
                      <w:rFonts w:ascii="Courier New" w:hAnsi="Courier New" w:cs="Courier New"/>
                      <w:color w:val="008000"/>
                      <w:sz w:val="20"/>
                      <w:szCs w:val="20"/>
                    </w:rPr>
                    <w: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E30569" w:rsidRPr="00E30569">
                    <w:rPr>
                      <w:rFonts w:ascii="Courier New" w:hAnsi="Courier New" w:cs="Courier New"/>
                      <w:color w:val="000000"/>
                      <w:sz w:val="20"/>
                      <w:szCs w:val="20"/>
                      <w:highlight w:val="yellow"/>
                      <w:rPrChange w:id="561" w:author="liors" w:date="2012-01-03T18:35:00Z">
                        <w:rPr>
                          <w:rFonts w:ascii="Courier New" w:hAnsi="Courier New" w:cs="Courier New"/>
                          <w:color w:val="000000"/>
                          <w:sz w:val="20"/>
                          <w:szCs w:val="20"/>
                        </w:rPr>
                      </w:rPrChange>
                    </w:rPr>
                    <w:t xml:space="preserve">name </w:t>
                  </w:r>
                  <w:r w:rsidR="00E30569" w:rsidRPr="00E30569">
                    <w:rPr>
                      <w:rFonts w:ascii="Courier New" w:hAnsi="Courier New" w:cs="Courier New"/>
                      <w:color w:val="008000"/>
                      <w:sz w:val="20"/>
                      <w:szCs w:val="20"/>
                      <w:highlight w:val="yellow"/>
                      <w:rPrChange w:id="562" w:author="liors" w:date="2012-01-03T18:35:00Z">
                        <w:rPr>
                          <w:rFonts w:ascii="Courier New" w:hAnsi="Courier New" w:cs="Courier New"/>
                          <w:color w:val="008000"/>
                          <w:sz w:val="20"/>
                          <w:szCs w:val="20"/>
                        </w:rPr>
                      </w:rPrChange>
                    </w:rPr>
                    <w:t>"offer"</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22C28" w:rsidRDefault="00D22C28" w:rsidP="00AC65A9">
                  <w:pPr>
                    <w:autoSpaceDE w:val="0"/>
                    <w:autoSpaceDN w:val="0"/>
                    <w:adjustRightInd w:val="0"/>
                    <w:spacing w:after="0" w:line="240" w:lineRule="auto"/>
                    <w:rPr>
                      <w:rFonts w:ascii="Courier New" w:hAnsi="Courier New" w:cs="Courier New"/>
                      <w:sz w:val="20"/>
                      <w:szCs w:val="20"/>
                    </w:rPr>
                  </w:pPr>
                </w:p>
                <w:p w:rsidR="00D22C28" w:rsidRDefault="00D22C28" w:rsidP="00AC65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D22C28" w:rsidRDefault="00D22C28" w:rsidP="00AC65A9">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985AB6" w:rsidRPr="00985AB6" w:rsidRDefault="00112DBC" w:rsidP="00BC0487">
      <w:r w:rsidRPr="00985AB6">
        <w:t>The ActiveOffers class has</w:t>
      </w:r>
      <w:r w:rsidR="00985AB6" w:rsidRPr="00985AB6">
        <w:t xml:space="preserve"> one property of type “list of Base</w:t>
      </w:r>
      <w:r w:rsidRPr="00985AB6">
        <w:t xml:space="preserve"> Offer”. </w:t>
      </w:r>
      <w:ins w:id="563" w:author="liors" w:date="2012-01-03T18:36:00Z">
        <w:r w:rsidR="009E611E">
          <w:t xml:space="preserve"> </w:t>
        </w:r>
      </w:ins>
      <w:moveToRangeStart w:id="564" w:author="liors" w:date="2012-01-03T18:36:00Z" w:name="move313379089"/>
      <w:moveTo w:id="565" w:author="liors" w:date="2012-01-03T18:36:00Z">
        <w:r w:rsidR="009E611E">
          <w:t xml:space="preserve">The </w:t>
        </w:r>
        <w:r w:rsidR="009E611E" w:rsidRPr="00985AB6">
          <w:t>definition</w:t>
        </w:r>
        <w:r w:rsidR="009E611E">
          <w:t xml:space="preserve"> of </w:t>
        </w:r>
        <w:r w:rsidR="009E611E" w:rsidRPr="00985AB6">
          <w:t>“list of Base Offer” specifies the name of the property (</w:t>
        </w:r>
        <w:r w:rsidR="009E611E">
          <w:t>“offers”</w:t>
        </w:r>
        <w:r w:rsidR="009E611E" w:rsidRPr="00985AB6">
          <w:t>)</w:t>
        </w:r>
        <w:r w:rsidR="009E611E">
          <w:t xml:space="preserve">, </w:t>
        </w:r>
        <w:r w:rsidR="009E611E" w:rsidRPr="00985AB6">
          <w:t>as well as the name of each item in the list (</w:t>
        </w:r>
        <w:r w:rsidR="009E611E">
          <w:t>“offer”</w:t>
        </w:r>
        <w:r w:rsidR="009E611E" w:rsidRPr="00985AB6">
          <w:t>).</w:t>
        </w:r>
      </w:moveTo>
      <w:moveToRangeEnd w:id="564"/>
      <w:r w:rsidRPr="00985AB6">
        <w:t xml:space="preserve"> </w:t>
      </w:r>
      <w:r w:rsidR="00BC0487" w:rsidRPr="00985AB6">
        <w:t xml:space="preserve">  </w:t>
      </w:r>
    </w:p>
    <w:p w:rsidR="00985AB6" w:rsidRPr="00985AB6" w:rsidDel="009E611E" w:rsidRDefault="009F2A89" w:rsidP="009F2A89">
      <w:pPr>
        <w:rPr>
          <w:del w:id="566" w:author="liors" w:date="2012-01-03T18:36:00Z"/>
        </w:rPr>
      </w:pPr>
      <w:del w:id="567" w:author="liors" w:date="2012-01-03T18:36:00Z">
        <w:r w:rsidDel="009E611E">
          <w:delText>Looking again at the “</w:delText>
        </w:r>
        <w:r w:rsidR="00985AB6" w:rsidRPr="00985AB6" w:rsidDel="009E611E">
          <w:delText>ActiveOffers</w:delText>
        </w:r>
        <w:r w:rsidDel="009E611E">
          <w:delText>”</w:delText>
        </w:r>
        <w:r w:rsidR="00602606" w:rsidDel="009E611E">
          <w:delText xml:space="preserve"> instance</w:delText>
        </w:r>
        <w:r w:rsidR="00985AB6" w:rsidDel="009E611E">
          <w:delText xml:space="preserve">, </w:delText>
        </w:r>
        <w:r w:rsidDel="009E611E">
          <w:delText xml:space="preserve">observe that </w:delText>
        </w:r>
        <w:r w:rsidR="00985AB6" w:rsidDel="009E611E">
          <w:delText xml:space="preserve">each list </w:delText>
        </w:r>
        <w:r w:rsidDel="009E611E">
          <w:delText xml:space="preserve">member is referenced as “offer”.  </w:delText>
        </w:r>
      </w:del>
    </w:p>
    <w:p w:rsidR="00985AB6" w:rsidRDefault="00E30569" w:rsidP="00985AB6">
      <w:pPr>
        <w:rPr>
          <w:rFonts w:ascii="Courier New" w:hAnsi="Courier New" w:cs="Courier New"/>
          <w:color w:val="008000"/>
          <w:sz w:val="20"/>
          <w:szCs w:val="20"/>
        </w:rPr>
      </w:pPr>
      <w:del w:id="568" w:author="liors" w:date="2012-01-03T18:35:00Z">
        <w:r w:rsidRPr="00E30569">
          <w:pict>
            <v:shape id="_x0000_s1064" type="#_x0000_t202" style="width:496pt;height:101.6pt;mso-position-horizontal-relative:char;mso-position-vertical-relative:line;mso-width-relative:margin;mso-height-relative:margin" fillcolor="#f2f2f2 [3052]">
              <v:textbox>
                <w:txbxContent>
                  <w:p w:rsidR="00D22C28" w:rsidRDefault="00D22C28" w:rsidP="009F2A89">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"Active_offers"</w:t>
                    </w:r>
                    <w:r>
                      <w:rPr>
                        <w:rFonts w:ascii="Courier New" w:hAnsi="Courier New" w:cs="Courier New"/>
                        <w:color w:val="000000"/>
                        <w:sz w:val="20"/>
                        <w:szCs w:val="20"/>
                      </w:rPr>
                      <w:t xml:space="preserve"> class=</w:t>
                    </w:r>
                    <w:r>
                      <w:rPr>
                        <w:rFonts w:ascii="Courier New" w:hAnsi="Courier New" w:cs="Courier New"/>
                        <w:color w:val="008000"/>
                        <w:sz w:val="20"/>
                        <w:szCs w:val="20"/>
                      </w:rPr>
                      <w:t>"ActiveOffers"</w:t>
                    </w:r>
                    <w:r>
                      <w:rPr>
                        <w:rFonts w:ascii="Courier New" w:hAnsi="Courier New" w:cs="Courier New"/>
                        <w:color w:val="000000"/>
                        <w:sz w:val="20"/>
                        <w:szCs w:val="20"/>
                      </w:rPr>
                      <w:t xml:space="preserve"> {</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offers{</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"students_30_percent_discount_for_1_year"</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"students_50_percent_discount_for_2_years"</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"students_60_percent_discount_for_3_years"</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22C28" w:rsidRDefault="00D22C28" w:rsidP="009F2A89">
                    <w:pPr>
                      <w:autoSpaceDE w:val="0"/>
                      <w:autoSpaceDN w:val="0"/>
                      <w:adjustRightInd w:val="0"/>
                      <w:spacing w:after="0" w:line="240" w:lineRule="auto"/>
                    </w:pPr>
                  </w:p>
                </w:txbxContent>
              </v:textbox>
              <w10:wrap anchorx="margin"/>
              <w10:anchorlock/>
            </v:shape>
          </w:pict>
        </w:r>
      </w:del>
    </w:p>
    <w:p w:rsidR="00985AB6" w:rsidRPr="00985AB6" w:rsidDel="009E611E" w:rsidRDefault="00E22A2D" w:rsidP="00985AB6">
      <w:pPr>
        <w:rPr>
          <w:del w:id="569" w:author="liors" w:date="2012-01-03T18:35:00Z"/>
        </w:rPr>
      </w:pPr>
      <w:del w:id="570" w:author="liors" w:date="2012-01-03T18:35:00Z">
        <w:r w:rsidDel="009E611E">
          <w:lastRenderedPageBreak/>
          <w:delText>N</w:delText>
        </w:r>
        <w:r w:rsidR="00985AB6" w:rsidRPr="00985AB6" w:rsidDel="009E611E">
          <w:delText xml:space="preserve">ow you can see that the word “offer” is dictated by the </w:delText>
        </w:r>
        <w:r w:rsidR="00985AB6" w:rsidDel="009E611E">
          <w:delText>Ink</w:delText>
        </w:r>
        <w:r w:rsidR="00985AB6" w:rsidRPr="00985AB6" w:rsidDel="009E611E">
          <w:delText xml:space="preserve"> template</w:delText>
        </w:r>
        <w:r w:rsidR="00985AB6" w:rsidDel="009E611E">
          <w:delText>:</w:delText>
        </w:r>
      </w:del>
    </w:p>
    <w:p w:rsidR="00985AB6" w:rsidRPr="00985AB6" w:rsidDel="009E611E" w:rsidRDefault="00E30569" w:rsidP="00985AB6">
      <w:pPr>
        <w:rPr>
          <w:del w:id="571" w:author="liors" w:date="2012-01-03T18:35:00Z"/>
          <w:rFonts w:ascii="Courier New" w:hAnsi="Courier New" w:cs="Courier New"/>
          <w:color w:val="000000"/>
          <w:sz w:val="20"/>
          <w:szCs w:val="20"/>
        </w:rPr>
      </w:pPr>
      <w:del w:id="572" w:author="liors" w:date="2012-01-03T18:35:00Z">
        <w:r w:rsidRPr="00E30569">
          <w:pict>
            <v:shape id="_x0000_s1063" type="#_x0000_t202" style="width:494.95pt;height:123.1pt;mso-position-horizontal-relative:char;mso-position-vertical-relative:line;mso-width-relative:margin;mso-height-relative:margin" fillcolor="#f2f2f2 [3052]">
              <v:textbox style="mso-next-textbox:#_x0000_s1063">
                <w:txbxContent>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w:t>
                    </w:r>
                    <w:r w:rsidRPr="00B343C8">
                      <w:rPr>
                        <w:rFonts w:ascii="Courier New" w:hAnsi="Courier New" w:cs="Courier New"/>
                        <w:color w:val="008000"/>
                        <w:sz w:val="24"/>
                        <w:szCs w:val="24"/>
                      </w:rPr>
                      <w:t>ListProperty</w:t>
                    </w:r>
                    <w:r>
                      <w:rPr>
                        <w:rFonts w:ascii="Courier New" w:hAnsi="Courier New" w:cs="Courier New"/>
                        <w:color w:val="008000"/>
                        <w:sz w:val="20"/>
                        <w:szCs w:val="20"/>
                      </w:rPr>
                      <w:t>"</w:t>
                    </w:r>
                    <w:r>
                      <w:rPr>
                        <w:rFonts w:ascii="Courier New" w:hAnsi="Courier New" w:cs="Courier New"/>
                        <w:color w:val="000000"/>
                        <w:sz w:val="20"/>
                        <w:szCs w:val="20"/>
                      </w:rPr>
                      <w:t>{</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"ink.core:List"</w:t>
                    </w:r>
                  </w:p>
                  <w:p w:rsidR="00D22C28" w:rsidRPr="009F2A89" w:rsidRDefault="00D22C28" w:rsidP="009F2A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9F2A89">
                      <w:rPr>
                        <w:rFonts w:ascii="Courier New" w:hAnsi="Courier New" w:cs="Courier New"/>
                        <w:color w:val="000000"/>
                        <w:sz w:val="24"/>
                        <w:szCs w:val="24"/>
                      </w:rPr>
                      <w:t xml:space="preserve">name </w:t>
                    </w:r>
                    <w:r w:rsidRPr="009F2A89">
                      <w:rPr>
                        <w:rFonts w:ascii="Courier New" w:hAnsi="Courier New" w:cs="Courier New"/>
                        <w:color w:val="008000"/>
                        <w:sz w:val="24"/>
                        <w:szCs w:val="24"/>
                      </w:rPr>
                      <w:t>"offers"</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list_item class=</w:t>
                    </w:r>
                    <w:r>
                      <w:rPr>
                        <w:rFonts w:ascii="Courier New" w:hAnsi="Courier New" w:cs="Courier New"/>
                        <w:color w:val="008000"/>
                        <w:sz w:val="20"/>
                        <w:szCs w:val="20"/>
                      </w:rPr>
                      <w:t>"ink.core:Reference"</w:t>
                    </w:r>
                    <w:r>
                      <w:rPr>
                        <w:rFonts w:ascii="Courier New" w:hAnsi="Courier New" w:cs="Courier New"/>
                        <w:color w:val="000000"/>
                        <w:sz w:val="20"/>
                        <w:szCs w:val="20"/>
                      </w:rPr>
                      <w:t>{</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w:t>
                    </w:r>
                    <w:r w:rsidRPr="00B343C8">
                      <w:rPr>
                        <w:rFonts w:ascii="Courier New" w:hAnsi="Courier New" w:cs="Courier New"/>
                        <w:color w:val="008000"/>
                        <w:sz w:val="24"/>
                        <w:szCs w:val="24"/>
                      </w:rPr>
                      <w:t>ink.tutorial1:BaseOffer</w:t>
                    </w:r>
                    <w:r>
                      <w:rPr>
                        <w:rFonts w:ascii="Courier New" w:hAnsi="Courier New" w:cs="Courier New"/>
                        <w:color w:val="008000"/>
                        <w:sz w:val="20"/>
                        <w:szCs w:val="20"/>
                      </w:rPr>
                      <w:t>"</w:t>
                    </w:r>
                  </w:p>
                  <w:p w:rsidR="00D22C28" w:rsidRPr="009F2A89" w:rsidRDefault="00D22C28" w:rsidP="009F2A89">
                    <w:pPr>
                      <w:autoSpaceDE w:val="0"/>
                      <w:autoSpaceDN w:val="0"/>
                      <w:adjustRightInd w:val="0"/>
                      <w:spacing w:after="0" w:line="240" w:lineRule="auto"/>
                      <w:rPr>
                        <w:rFonts w:ascii="Courier New" w:hAnsi="Courier New" w:cs="Courier New"/>
                        <w:sz w:val="26"/>
                        <w:szCs w:val="26"/>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E30569" w:rsidRPr="00E30569">
                      <w:rPr>
                        <w:rFonts w:ascii="Courier New" w:hAnsi="Courier New" w:cs="Courier New"/>
                        <w:color w:val="000000"/>
                        <w:sz w:val="26"/>
                        <w:szCs w:val="26"/>
                        <w:highlight w:val="yellow"/>
                        <w:rPrChange w:id="573" w:author="liors" w:date="2012-01-03T18:34:00Z">
                          <w:rPr>
                            <w:rFonts w:ascii="Courier New" w:hAnsi="Courier New" w:cs="Courier New"/>
                            <w:color w:val="000000"/>
                            <w:sz w:val="26"/>
                            <w:szCs w:val="26"/>
                          </w:rPr>
                        </w:rPrChange>
                      </w:rPr>
                      <w:t xml:space="preserve">name </w:t>
                    </w:r>
                    <w:r w:rsidR="00E30569" w:rsidRPr="00E30569">
                      <w:rPr>
                        <w:rFonts w:ascii="Courier New" w:hAnsi="Courier New" w:cs="Courier New"/>
                        <w:color w:val="008000"/>
                        <w:sz w:val="26"/>
                        <w:szCs w:val="26"/>
                        <w:highlight w:val="yellow"/>
                        <w:rPrChange w:id="574" w:author="liors" w:date="2012-01-03T18:34:00Z">
                          <w:rPr>
                            <w:rFonts w:ascii="Courier New" w:hAnsi="Courier New" w:cs="Courier New"/>
                            <w:color w:val="008000"/>
                            <w:sz w:val="26"/>
                            <w:szCs w:val="26"/>
                          </w:rPr>
                        </w:rPrChange>
                      </w:rPr>
                      <w:t>"offer"</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22C28" w:rsidRDefault="00D22C28" w:rsidP="009F2A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22C28" w:rsidRPr="009F2A89" w:rsidRDefault="00D22C28" w:rsidP="009F2A89"/>
                </w:txbxContent>
              </v:textbox>
              <w10:wrap anchorx="margin"/>
              <w10:anchorlock/>
            </v:shape>
          </w:pict>
        </w:r>
      </w:del>
    </w:p>
    <w:p w:rsidR="009A378E" w:rsidDel="009E611E" w:rsidRDefault="002247B0" w:rsidP="00B525D4">
      <w:pPr>
        <w:rPr>
          <w:del w:id="575" w:author="liors" w:date="2012-01-03T18:35:00Z"/>
        </w:rPr>
      </w:pPr>
      <w:moveFromRangeStart w:id="576" w:author="liors" w:date="2012-01-03T18:36:00Z" w:name="move313379089"/>
      <w:moveFrom w:id="577" w:author="liors" w:date="2012-01-03T18:36:00Z">
        <w:r w:rsidDel="009E611E">
          <w:t xml:space="preserve">The </w:t>
        </w:r>
        <w:r w:rsidR="00BC0487" w:rsidRPr="00985AB6" w:rsidDel="009E611E">
          <w:t>definition</w:t>
        </w:r>
        <w:r w:rsidDel="009E611E">
          <w:t xml:space="preserve"> of </w:t>
        </w:r>
        <w:r w:rsidRPr="00985AB6" w:rsidDel="009E611E">
          <w:t>“list of Base Offer”</w:t>
        </w:r>
        <w:r w:rsidR="00BC0487" w:rsidRPr="00985AB6" w:rsidDel="009E611E">
          <w:t xml:space="preserve"> specifies the name of the property (</w:t>
        </w:r>
        <w:r w:rsidR="00B525D4" w:rsidDel="009E611E">
          <w:t>“offers”</w:t>
        </w:r>
        <w:r w:rsidR="00BC0487" w:rsidRPr="00985AB6" w:rsidDel="009E611E">
          <w:t>)</w:t>
        </w:r>
        <w:r w:rsidDel="009E611E">
          <w:t xml:space="preserve">, </w:t>
        </w:r>
        <w:r w:rsidR="00BC0487" w:rsidRPr="00985AB6" w:rsidDel="009E611E">
          <w:t>as well as the name of each item in the list (</w:t>
        </w:r>
        <w:r w:rsidR="00B525D4" w:rsidDel="009E611E">
          <w:t>“offer”</w:t>
        </w:r>
        <w:r w:rsidR="00985AB6" w:rsidRPr="00985AB6" w:rsidDel="009E611E">
          <w:t>).</w:t>
        </w:r>
      </w:moveFrom>
      <w:moveFromRangeEnd w:id="576"/>
    </w:p>
    <w:p w:rsidR="00772870" w:rsidRPr="008F5B94" w:rsidRDefault="00772870" w:rsidP="008F5B94">
      <w:pPr>
        <w:pStyle w:val="Heading2"/>
      </w:pPr>
      <w:del w:id="578" w:author="liors" w:date="2012-01-03T18:35:00Z">
        <w:r w:rsidDel="009E611E">
          <w:br w:type="page"/>
        </w:r>
      </w:del>
      <w:bookmarkStart w:id="579" w:name="_Ref293652160"/>
      <w:r>
        <w:t>Glue from Java to Ink</w:t>
      </w:r>
      <w:bookmarkEnd w:id="579"/>
    </w:p>
    <w:p w:rsidR="004058B0" w:rsidRDefault="00AC65A9">
      <w:pPr>
        <w:spacing w:line="240" w:lineRule="auto"/>
        <w:contextualSpacing/>
      </w:pPr>
      <w:r>
        <w:t>The last piece of the puzzle, to complete and run our code, is the part connecting Ink to Java.</w:t>
      </w:r>
    </w:p>
    <w:p w:rsidR="004058B0" w:rsidRDefault="00FD0599">
      <w:pPr>
        <w:spacing w:line="240" w:lineRule="auto"/>
        <w:contextualSpacing/>
      </w:pPr>
      <w:r>
        <w:t xml:space="preserve">An Ink class is mapped </w:t>
      </w:r>
      <w:r w:rsidR="005F5B63">
        <w:t>in</w:t>
      </w:r>
      <w:r>
        <w:t>to two Java classes (see figure below)</w:t>
      </w:r>
    </w:p>
    <w:p w:rsidR="004058B0" w:rsidRDefault="00FD0599">
      <w:pPr>
        <w:pStyle w:val="Heading3"/>
        <w:spacing w:line="240" w:lineRule="auto"/>
        <w:contextualSpacing/>
      </w:pPr>
      <w:r w:rsidRPr="00FD0599">
        <w:t>Structure class</w:t>
      </w:r>
      <w:r>
        <w:t xml:space="preserve"> (class A</w:t>
      </w:r>
      <w:r w:rsidR="005F5B63">
        <w:t>State</w:t>
      </w:r>
      <w:r>
        <w:t xml:space="preserve"> in the diagram)</w:t>
      </w:r>
      <w:r w:rsidR="008A0BD7">
        <w:t xml:space="preserve"> </w:t>
      </w:r>
    </w:p>
    <w:p w:rsidR="004058B0" w:rsidRDefault="00F400D2" w:rsidP="00E969D8">
      <w:pPr>
        <w:spacing w:line="240" w:lineRule="auto"/>
        <w:contextualSpacing/>
      </w:pPr>
      <w:r>
        <w:t>The structure class is n</w:t>
      </w:r>
      <w:r w:rsidR="00FD0599">
        <w:t>amed the same as the Ink class</w:t>
      </w:r>
      <w:r w:rsidR="00E969D8">
        <w:t xml:space="preserve"> + </w:t>
      </w:r>
      <w:r w:rsidR="008A0BD7">
        <w:t>“State”</w:t>
      </w:r>
      <w:r w:rsidR="00E969D8">
        <w:t xml:space="preserve"> suf</w:t>
      </w:r>
      <w:r w:rsidR="002B31FA">
        <w:t>f</w:t>
      </w:r>
      <w:r w:rsidR="00E969D8">
        <w:t>ix</w:t>
      </w:r>
      <w:r w:rsidR="00FD0599">
        <w:t xml:space="preserve">.  </w:t>
      </w:r>
      <w:r w:rsidR="00A7429B">
        <w:t>It c</w:t>
      </w:r>
      <w:r w:rsidR="00FD0599">
        <w:t>ontains the properties as defined in the Ink class (e.g. percentage).</w:t>
      </w:r>
    </w:p>
    <w:p w:rsidR="004058B0" w:rsidRDefault="00FD0599" w:rsidP="000854B7">
      <w:pPr>
        <w:spacing w:line="240" w:lineRule="auto"/>
        <w:contextualSpacing/>
      </w:pPr>
      <w:r>
        <w:t>This class is generated by the Ink comp</w:t>
      </w:r>
      <w:r w:rsidR="00882D69">
        <w:t xml:space="preserve">iler.  </w:t>
      </w:r>
    </w:p>
    <w:p w:rsidR="006C3FDD" w:rsidRDefault="006C3FDD" w:rsidP="006C3FDD">
      <w:pPr>
        <w:spacing w:line="240" w:lineRule="auto"/>
        <w:contextualSpacing/>
      </w:pPr>
      <w:r>
        <w:t>In our example</w:t>
      </w:r>
      <w:r w:rsidR="00747F41">
        <w:t xml:space="preserve">, it would be </w:t>
      </w:r>
      <w:r w:rsidRPr="006C3FDD">
        <w:rPr>
          <w:rFonts w:ascii="Courier New" w:hAnsi="Courier New" w:cs="Courier New"/>
          <w:color w:val="000000"/>
          <w:sz w:val="20"/>
          <w:szCs w:val="20"/>
        </w:rPr>
        <w:t>PercentageDiscountOfferState</w:t>
      </w:r>
      <w:r w:rsidR="00E969D8">
        <w:rPr>
          <w:rFonts w:ascii="Courier New" w:hAnsi="Courier New" w:cs="Courier New"/>
          <w:color w:val="000000"/>
          <w:sz w:val="20"/>
          <w:szCs w:val="20"/>
        </w:rPr>
        <w:t>.</w:t>
      </w:r>
    </w:p>
    <w:p w:rsidR="00E779E8" w:rsidRDefault="004C25BE">
      <w:pPr>
        <w:pStyle w:val="Heading3"/>
        <w:spacing w:line="240" w:lineRule="auto"/>
        <w:contextualSpacing/>
      </w:pPr>
      <w:r>
        <w:t>Behavioral</w:t>
      </w:r>
      <w:r w:rsidRPr="00FD0599">
        <w:t xml:space="preserve"> class</w:t>
      </w:r>
      <w:r>
        <w:t xml:space="preserve"> (class AImpl in the diagram)</w:t>
      </w:r>
    </w:p>
    <w:p w:rsidR="00E969D8" w:rsidRDefault="0082330A" w:rsidP="00E969D8">
      <w:pPr>
        <w:spacing w:line="240" w:lineRule="auto"/>
        <w:contextualSpacing/>
      </w:pPr>
      <w:r>
        <w:t>The behavioral class is n</w:t>
      </w:r>
      <w:r w:rsidR="004C25BE">
        <w:t>amed the same as the Ink class + “Impl” suffix.  This class is wri</w:t>
      </w:r>
      <w:r w:rsidR="00E969D8">
        <w:t>t</w:t>
      </w:r>
      <w:r w:rsidR="00BB387B">
        <w:t>ten by the DSL developer (</w:t>
      </w:r>
      <w:r w:rsidR="005F5B63">
        <w:t xml:space="preserve">that’s </w:t>
      </w:r>
      <w:r w:rsidR="00BB387B">
        <w:t>you</w:t>
      </w:r>
      <w:r w:rsidR="005F5B63">
        <w:t xml:space="preserve"> </w:t>
      </w:r>
      <w:r w:rsidR="005F5B63">
        <w:sym w:font="Wingdings" w:char="F04A"/>
      </w:r>
      <w:r w:rsidR="00BB387B">
        <w:t>),</w:t>
      </w:r>
      <w:r w:rsidR="004C25BE">
        <w:t xml:space="preserve"> </w:t>
      </w:r>
      <w:r w:rsidR="00E969D8">
        <w:t xml:space="preserve">and </w:t>
      </w:r>
      <w:r w:rsidR="004C25BE">
        <w:t xml:space="preserve"> i</w:t>
      </w:r>
      <w:r w:rsidR="004769EA">
        <w:t xml:space="preserve">mplements the required behavior.  </w:t>
      </w:r>
    </w:p>
    <w:p w:rsidR="00E969D8" w:rsidRDefault="00E969D8" w:rsidP="00CF6613">
      <w:pPr>
        <w:spacing w:line="240" w:lineRule="auto"/>
        <w:contextualSpacing/>
      </w:pPr>
      <w:r>
        <w:t>In our example</w:t>
      </w:r>
      <w:r w:rsidR="00CF6613">
        <w:t>, it would be</w:t>
      </w:r>
      <w:r>
        <w:t xml:space="preserve"> </w:t>
      </w:r>
      <w:r w:rsidRPr="006C3FDD">
        <w:rPr>
          <w:rFonts w:ascii="Courier New" w:hAnsi="Courier New" w:cs="Courier New"/>
          <w:color w:val="000000"/>
          <w:sz w:val="20"/>
          <w:szCs w:val="20"/>
        </w:rPr>
        <w:t>PercentageDiscountOffer</w:t>
      </w:r>
      <w:r>
        <w:rPr>
          <w:rFonts w:ascii="Courier New" w:hAnsi="Courier New" w:cs="Courier New"/>
          <w:color w:val="000000"/>
          <w:sz w:val="20"/>
          <w:szCs w:val="20"/>
        </w:rPr>
        <w:t>Impl</w:t>
      </w:r>
      <w:r w:rsidR="009634B3">
        <w:rPr>
          <w:rFonts w:ascii="Courier New" w:hAnsi="Courier New" w:cs="Courier New"/>
          <w:color w:val="000000"/>
          <w:sz w:val="20"/>
          <w:szCs w:val="20"/>
        </w:rPr>
        <w:t>.</w:t>
      </w:r>
    </w:p>
    <w:p w:rsidR="004058B0" w:rsidRDefault="004058B0">
      <w:pPr>
        <w:spacing w:line="240" w:lineRule="auto"/>
        <w:contextualSpacing/>
      </w:pPr>
    </w:p>
    <w:moveToRangeStart w:id="580" w:author="liors" w:date="2012-01-03T18:36:00Z" w:name="move313379115"/>
    <w:p w:rsidR="00970477" w:rsidRDefault="009E611E">
      <w:pPr>
        <w:spacing w:line="240" w:lineRule="auto"/>
        <w:contextualSpacing/>
      </w:pPr>
      <w:moveTo w:id="581" w:author="liors" w:date="2012-01-03T18:36:00Z">
        <w:r>
          <w:object w:dxaOrig="9229" w:dyaOrig="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62.25pt;height:243.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42" DrawAspect="Content" ObjectID="_1387444075" r:id="rId12"/>
          </w:object>
        </w:r>
      </w:moveTo>
      <w:moveToRangeEnd w:id="580"/>
    </w:p>
    <w:moveFromRangeStart w:id="582" w:author="liors" w:date="2012-01-03T18:36:00Z" w:name="move313379115"/>
    <w:p w:rsidR="003F6407" w:rsidRDefault="00F93241">
      <w:moveFrom w:id="583" w:author="liors" w:date="2012-01-03T18:36:00Z">
        <w:r w:rsidDel="009E611E">
          <w:object w:dxaOrig="9229" w:dyaOrig="6168">
            <v:shape id="_x0000_i1043" type="#_x0000_t75" style="width:363.75pt;height:243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43" DrawAspect="Content" ObjectID="_1387444076" r:id="rId13"/>
          </w:object>
        </w:r>
      </w:moveFrom>
      <w:moveFromRangeEnd w:id="582"/>
    </w:p>
    <w:p w:rsidR="009634B3" w:rsidRDefault="009634B3" w:rsidP="009634B3">
      <w:pPr>
        <w:spacing w:line="240" w:lineRule="auto"/>
        <w:contextualSpacing/>
      </w:pPr>
      <w:r w:rsidRPr="00E969D8">
        <w:t>When Ink VM instantiates the behavioral class</w:t>
      </w:r>
      <w:r>
        <w:t>,</w:t>
      </w:r>
      <w:r w:rsidRPr="00E969D8">
        <w:t xml:space="preserve"> it injects to the new instance the corresponding instance of the structure class.</w:t>
      </w:r>
      <w:r>
        <w:t xml:space="preserve">  </w:t>
      </w:r>
    </w:p>
    <w:p w:rsidR="00E779E8" w:rsidRDefault="004769EA" w:rsidP="00C72E18">
      <w:pPr>
        <w:spacing w:line="240" w:lineRule="auto"/>
        <w:contextualSpacing/>
      </w:pPr>
      <w:r>
        <w:t xml:space="preserve">The basic idea behind Ink DSLs is that behavior classes use the injected </w:t>
      </w:r>
      <w:r w:rsidR="00C72E18">
        <w:t xml:space="preserve">state </w:t>
      </w:r>
      <w:r>
        <w:t>instances as configuration.</w:t>
      </w:r>
    </w:p>
    <w:p w:rsidR="000E034E" w:rsidRDefault="006B3E48" w:rsidP="009634B3">
      <w:r>
        <w:t xml:space="preserve">The injected ink instance (Java structure class) is available to the behavior class by the </w:t>
      </w:r>
      <w:r w:rsidR="005C28DA" w:rsidRPr="005C28DA">
        <w:rPr>
          <w:rFonts w:ascii="Courier New" w:hAnsi="Courier New" w:cs="Courier New"/>
          <w:color w:val="000000"/>
          <w:sz w:val="20"/>
          <w:szCs w:val="20"/>
        </w:rPr>
        <w:t>getState()</w:t>
      </w:r>
      <w:r>
        <w:t xml:space="preserve"> method (see below).  </w:t>
      </w:r>
    </w:p>
    <w:p w:rsidR="000E034E" w:rsidRDefault="00E30569" w:rsidP="009E611E">
      <w:ins w:id="584" w:author="liors" w:date="2012-01-03T18:37:00Z">
        <w:r>
          <w:pict>
            <v:shape id="_x0000_s1055" type="#_x0000_t202" style="position:absolute;margin-left:-9.2pt;margin-top:39.95pt;width:672.65pt;height:304.5pt;z-index:251664384;mso-width-relative:margin;mso-height-relative:margin" fillcolor="#f2f2f2 [3052]">
              <v:textbox style="mso-next-textbox:#_x0000_s1055">
                <w:txbxContent>
                  <w:p w:rsidR="009E611E" w:rsidRDefault="009E611E" w:rsidP="009E611E">
                    <w:pPr>
                      <w:autoSpaceDE w:val="0"/>
                      <w:autoSpaceDN w:val="0"/>
                      <w:adjustRightInd w:val="0"/>
                      <w:spacing w:after="0" w:line="240" w:lineRule="auto"/>
                      <w:ind w:left="360"/>
                      <w:rPr>
                        <w:rFonts w:ascii="Courier New" w:hAnsi="Courier New" w:cs="Courier New"/>
                        <w:b/>
                        <w:bCs/>
                        <w:color w:val="7F0055"/>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org.ink.tutorial1;</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Pr="006B3E48" w:rsidRDefault="009E611E" w:rsidP="009E611E">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FixedPercentageDiscountOfferImpl</w:t>
                    </w:r>
                    <w:r w:rsidRPr="005C28DA">
                      <w:rPr>
                        <w:rFonts w:ascii="Courier New" w:hAnsi="Courier New" w:cs="Courier New"/>
                        <w:b/>
                        <w:bCs/>
                        <w:color w:val="000000"/>
                        <w:sz w:val="28"/>
                        <w:szCs w:val="28"/>
                      </w:rPr>
                      <w:t xml:space="preserve">&lt;S </w:t>
                    </w:r>
                    <w:r w:rsidRPr="005C28DA">
                      <w:rPr>
                        <w:rFonts w:ascii="Courier New" w:hAnsi="Courier New" w:cs="Courier New"/>
                        <w:b/>
                        <w:bCs/>
                        <w:color w:val="7F0055"/>
                        <w:sz w:val="28"/>
                        <w:szCs w:val="28"/>
                      </w:rPr>
                      <w:t>extends</w:t>
                    </w:r>
                    <w:r w:rsidRPr="005C28DA">
                      <w:rPr>
                        <w:rFonts w:ascii="Courier New" w:hAnsi="Courier New" w:cs="Courier New"/>
                        <w:b/>
                        <w:bCs/>
                        <w:color w:val="000000"/>
                        <w:sz w:val="28"/>
                        <w:szCs w:val="28"/>
                      </w:rPr>
                      <w:t xml:space="preserve"> </w:t>
                    </w:r>
                    <w:r w:rsidRPr="00B40764">
                      <w:rPr>
                        <w:rFonts w:ascii="Courier New" w:hAnsi="Courier New" w:cs="Courier New"/>
                        <w:b/>
                        <w:bCs/>
                        <w:color w:val="000000"/>
                        <w:sz w:val="28"/>
                        <w:szCs w:val="28"/>
                      </w:rPr>
                      <w:t>FixedPercentageDiscountOfferState</w:t>
                    </w:r>
                    <w:r w:rsidRPr="005C28DA">
                      <w:rPr>
                        <w:rFonts w:ascii="Courier New" w:hAnsi="Courier New" w:cs="Courier New"/>
                        <w:b/>
                        <w:bCs/>
                        <w:color w:val="000000"/>
                        <w:sz w:val="28"/>
                        <w:szCs w:val="28"/>
                      </w:rPr>
                      <w:t>&gt;</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extends</w:t>
                    </w:r>
                    <w:r>
                      <w:rPr>
                        <w:rFonts w:ascii="Courier New" w:hAnsi="Courier New" w:cs="Courier New"/>
                        <w:color w:val="000000"/>
                        <w:sz w:val="20"/>
                        <w:szCs w:val="20"/>
                      </w:rPr>
                      <w:t xml:space="preserve"> BaseOfferImpl</w:t>
                    </w:r>
                    <w:r w:rsidRPr="005C28DA">
                      <w:rPr>
                        <w:rFonts w:ascii="Courier New" w:hAnsi="Courier New" w:cs="Courier New"/>
                        <w:b/>
                        <w:bCs/>
                        <w:color w:val="000000"/>
                        <w:sz w:val="28"/>
                        <w:szCs w:val="28"/>
                      </w:rPr>
                      <w:t>&lt;S&gt;</w:t>
                    </w:r>
                    <w:r w:rsidRPr="005C28DA">
                      <w:rPr>
                        <w:rFonts w:ascii="Courier New" w:hAnsi="Courier New" w:cs="Courier New"/>
                        <w:color w:val="000000"/>
                        <w:sz w:val="24"/>
                        <w:szCs w:val="24"/>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getPromotionalPrice(A_Subscription subscription) {</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result = 0.0;</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(isEligible(subscription)) {</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result = subscription.getPrice()</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(100.0 - </w:t>
                    </w:r>
                    <w:r w:rsidRPr="005C28DA">
                      <w:rPr>
                        <w:rFonts w:ascii="Courier New" w:hAnsi="Courier New" w:cs="Courier New"/>
                        <w:b/>
                        <w:bCs/>
                        <w:color w:val="000000"/>
                        <w:sz w:val="30"/>
                        <w:szCs w:val="30"/>
                      </w:rPr>
                      <w:t>getState().getPercentage()</w:t>
                    </w:r>
                    <w:r>
                      <w:rPr>
                        <w:rFonts w:ascii="Courier New" w:hAnsi="Courier New" w:cs="Courier New"/>
                        <w:color w:val="000000"/>
                        <w:sz w:val="20"/>
                        <w:szCs w:val="20"/>
                      </w:rPr>
                      <w:t>) / 100.0;</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result = subscription.getPrice();</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611E" w:rsidRDefault="009E611E" w:rsidP="009E611E">
                    <w:pPr>
                      <w:autoSpaceDE w:val="0"/>
                      <w:autoSpaceDN w:val="0"/>
                      <w:adjustRightInd w:val="0"/>
                      <w:spacing w:after="0" w:line="240" w:lineRule="auto"/>
                      <w:rPr>
                        <w:rFonts w:ascii="Courier New" w:hAnsi="Courier New" w:cs="Courier New"/>
                        <w:sz w:val="20"/>
                        <w:szCs w:val="20"/>
                      </w:rPr>
                    </w:pP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9E611E" w:rsidRDefault="009E611E" w:rsidP="009E61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611E" w:rsidRDefault="009E611E" w:rsidP="009E611E">
                    <w:pPr>
                      <w:autoSpaceDE w:val="0"/>
                      <w:autoSpaceDN w:val="0"/>
                      <w:adjustRightInd w:val="0"/>
                      <w:spacing w:after="0" w:line="240" w:lineRule="auto"/>
                    </w:pPr>
                    <w:r>
                      <w:t>…</w:t>
                    </w:r>
                  </w:p>
                  <w:p w:rsidR="009E611E" w:rsidRDefault="009E611E" w:rsidP="009E611E">
                    <w:pPr>
                      <w:autoSpaceDE w:val="0"/>
                      <w:autoSpaceDN w:val="0"/>
                      <w:adjustRightInd w:val="0"/>
                      <w:spacing w:after="0" w:line="240" w:lineRule="auto"/>
                    </w:pPr>
                    <w:r>
                      <w:t>}</w:t>
                    </w:r>
                  </w:p>
                </w:txbxContent>
              </v:textbox>
              <w10:wrap type="topAndBottom"/>
            </v:shape>
          </w:pict>
        </w:r>
      </w:ins>
      <w:r w:rsidR="009634B3">
        <w:t xml:space="preserve">For example, </w:t>
      </w:r>
      <w:r w:rsidR="000E034E">
        <w:t>let’s see how the java uses “percentage” property from our first DSL:</w:t>
      </w:r>
      <w:ins w:id="585" w:author="liors" w:date="2012-01-03T18:37:00Z">
        <w:r w:rsidR="009E611E" w:rsidRPr="009E611E">
          <w:t xml:space="preserve"> </w:t>
        </w:r>
      </w:ins>
    </w:p>
    <w:p w:rsidR="000E034E" w:rsidRDefault="00E30569" w:rsidP="00930FB4">
      <w:r>
        <w:pict>
          <v:shape id="_x0000_s1060" type="#_x0000_t202" style="width:436.7pt;height:89.6pt;mso-position-horizontal-relative:char;mso-position-vertical-relative:line;mso-width-relative:margin;mso-height-relative:margin" fillcolor="#f2f2f2 [3052]">
            <v:textbox style="mso-next-textbox:#_x0000_s1060">
              <w:txbxContent>
                <w:p w:rsidR="00000000" w:rsidRDefault="00830969">
                  <w:pPr>
                    <w:autoSpaceDE w:val="0"/>
                    <w:autoSpaceDN w:val="0"/>
                    <w:adjustRightInd w:val="0"/>
                    <w:spacing w:after="0" w:line="240" w:lineRule="auto"/>
                    <w:rPr>
                      <w:del w:id="586" w:author="liors" w:date="2012-01-03T18:05:00Z"/>
                      <w:rFonts w:ascii="Courier New" w:hAnsi="Courier New" w:cs="Courier New"/>
                      <w:b/>
                      <w:bCs/>
                      <w:color w:val="7F0055"/>
                      <w:sz w:val="20"/>
                      <w:szCs w:val="20"/>
                    </w:rPr>
                    <w:pPrChange w:id="587" w:author="liors" w:date="2012-01-03T18:05:00Z">
                      <w:pPr>
                        <w:autoSpaceDE w:val="0"/>
                        <w:autoSpaceDN w:val="0"/>
                        <w:adjustRightInd w:val="0"/>
                        <w:spacing w:after="0" w:line="240" w:lineRule="auto"/>
                        <w:ind w:left="360"/>
                      </w:pPr>
                    </w:pPrChange>
                  </w:pP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Object id=</w:t>
                  </w:r>
                  <w:r w:rsidRPr="00E07F33">
                    <w:rPr>
                      <w:rFonts w:ascii="Courier New" w:hAnsi="Courier New" w:cs="Courier New"/>
                      <w:color w:val="008000"/>
                      <w:sz w:val="20"/>
                      <w:szCs w:val="20"/>
                    </w:rPr>
                    <w:t>"ExampleOffer"</w:t>
                  </w:r>
                  <w:r w:rsidRPr="00E07F33">
                    <w:rPr>
                      <w:rFonts w:ascii="Courier New" w:hAnsi="Courier New" w:cs="Courier New"/>
                      <w:color w:val="000000"/>
                      <w:sz w:val="20"/>
                      <w:szCs w:val="20"/>
                    </w:rPr>
                    <w:t xml:space="preserve"> class=</w:t>
                  </w:r>
                  <w:r w:rsidRPr="00E07F33">
                    <w:rPr>
                      <w:rFonts w:ascii="Courier New" w:hAnsi="Courier New" w:cs="Courier New"/>
                      <w:color w:val="008000"/>
                      <w:sz w:val="20"/>
                      <w:szCs w:val="20"/>
                    </w:rPr>
                    <w:t>"PercentageDiscountOffer"</w:t>
                  </w:r>
                  <w:r w:rsidRPr="00E07F33">
                    <w:rPr>
                      <w:rFonts w:ascii="Courier New" w:hAnsi="Courier New" w:cs="Courier New"/>
                      <w:color w:val="000000"/>
                      <w:sz w:val="20"/>
                      <w:szCs w:val="20"/>
                    </w:rPr>
                    <w:t xml:space="preserve"> {</w:t>
                  </w: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ab/>
                    <w:t>percentage 20.0</w:t>
                  </w: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ab/>
                  </w:r>
                  <w:r>
                    <w:rPr>
                      <w:rFonts w:ascii="Courier New" w:hAnsi="Courier New" w:cs="Courier New"/>
                      <w:color w:val="000000"/>
                      <w:sz w:val="20"/>
                      <w:szCs w:val="20"/>
                    </w:rPr>
                    <w:t>C</w:t>
                  </w:r>
                  <w:r w:rsidRPr="00E07F33">
                    <w:rPr>
                      <w:rFonts w:ascii="Courier New" w:hAnsi="Courier New" w:cs="Courier New"/>
                      <w:color w:val="000000"/>
                      <w:sz w:val="20"/>
                      <w:szCs w:val="20"/>
                    </w:rPr>
                    <w:t>ustomerType Student</w:t>
                  </w: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ab/>
                    <w:t xml:space="preserve">validUntil 2011/11/01 </w:t>
                  </w: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ab/>
                    <w:t>renewalOnlyOffer false</w:t>
                  </w:r>
                </w:p>
                <w:p w:rsidR="00D22C28" w:rsidRPr="00E07F33" w:rsidRDefault="00D22C28" w:rsidP="000E034E">
                  <w:pPr>
                    <w:autoSpaceDE w:val="0"/>
                    <w:autoSpaceDN w:val="0"/>
                    <w:adjustRightInd w:val="0"/>
                    <w:spacing w:after="0" w:line="240" w:lineRule="auto"/>
                    <w:rPr>
                      <w:rFonts w:ascii="Courier New" w:hAnsi="Courier New" w:cs="Courier New"/>
                      <w:sz w:val="20"/>
                      <w:szCs w:val="20"/>
                    </w:rPr>
                  </w:pPr>
                  <w:r w:rsidRPr="00E07F33">
                    <w:rPr>
                      <w:rFonts w:ascii="Courier New" w:hAnsi="Courier New" w:cs="Courier New"/>
                      <w:color w:val="000000"/>
                      <w:sz w:val="20"/>
                      <w:szCs w:val="20"/>
                    </w:rPr>
                    <w:tab/>
                    <w:t>freeIssues 0</w:t>
                  </w:r>
                </w:p>
                <w:p w:rsidR="00D22C28" w:rsidRDefault="00D22C28" w:rsidP="000E034E">
                  <w:pPr>
                    <w:rPr>
                      <w:rFonts w:ascii="Courier New" w:hAnsi="Courier New" w:cs="Courier New"/>
                      <w:color w:val="000000"/>
                      <w:sz w:val="20"/>
                      <w:szCs w:val="20"/>
                    </w:rPr>
                  </w:pPr>
                  <w:r w:rsidRPr="00E07F33">
                    <w:rPr>
                      <w:rFonts w:ascii="Courier New" w:hAnsi="Courier New" w:cs="Courier New"/>
                      <w:color w:val="000000"/>
                      <w:sz w:val="20"/>
                      <w:szCs w:val="20"/>
                    </w:rPr>
                    <w:t>}</w:t>
                  </w:r>
                </w:p>
                <w:p w:rsidR="00D22C28" w:rsidRDefault="00D22C28" w:rsidP="000E034E">
                  <w:pPr>
                    <w:autoSpaceDE w:val="0"/>
                    <w:autoSpaceDN w:val="0"/>
                    <w:adjustRightInd w:val="0"/>
                    <w:spacing w:after="0" w:line="240" w:lineRule="auto"/>
                    <w:ind w:left="360"/>
                  </w:pPr>
                </w:p>
              </w:txbxContent>
            </v:textbox>
            <w10:wrap type="none" anchorx="margin"/>
            <w10:anchorlock/>
          </v:shape>
        </w:pict>
      </w:r>
    </w:p>
    <w:p w:rsidR="00AC65A9" w:rsidDel="007B05F5" w:rsidRDefault="00E30569">
      <w:pPr>
        <w:rPr>
          <w:del w:id="588" w:author="liors" w:date="2012-01-03T18:37:00Z"/>
        </w:rPr>
      </w:pPr>
      <w:del w:id="589" w:author="liors" w:date="2012-01-03T18:37:00Z">
        <w:r>
          <w:pict>
            <v:shape id="_x0000_s1059" type="#_x0000_t202" style="width:672.65pt;height:338.1pt;mso-position-horizontal-relative:char;mso-position-vertical-relative:line;mso-width-relative:margin;mso-height-relative:margin" fillcolor="#f2f2f2 [3052]">
              <v:textbox>
                <w:txbxContent>
                  <w:p w:rsidR="00D22C28" w:rsidRDefault="00D22C28" w:rsidP="00AC65A9">
                    <w:pPr>
                      <w:autoSpaceDE w:val="0"/>
                      <w:autoSpaceDN w:val="0"/>
                      <w:adjustRightInd w:val="0"/>
                      <w:spacing w:after="0" w:line="240" w:lineRule="auto"/>
                      <w:ind w:left="360"/>
                      <w:rPr>
                        <w:rFonts w:ascii="Courier New" w:hAnsi="Courier New" w:cs="Courier New"/>
                        <w:b/>
                        <w:bCs/>
                        <w:color w:val="7F0055"/>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org.ink.tutorial1;</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Pr="006B3E48" w:rsidRDefault="00D22C28" w:rsidP="004A1776">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FixedPercentageDiscountOfferImpl</w:t>
                    </w:r>
                    <w:r w:rsidRPr="005C28DA">
                      <w:rPr>
                        <w:rFonts w:ascii="Courier New" w:hAnsi="Courier New" w:cs="Courier New"/>
                        <w:b/>
                        <w:bCs/>
                        <w:color w:val="000000"/>
                        <w:sz w:val="28"/>
                        <w:szCs w:val="28"/>
                      </w:rPr>
                      <w:t xml:space="preserve">&lt;S </w:t>
                    </w:r>
                    <w:r w:rsidRPr="005C28DA">
                      <w:rPr>
                        <w:rFonts w:ascii="Courier New" w:hAnsi="Courier New" w:cs="Courier New"/>
                        <w:b/>
                        <w:bCs/>
                        <w:color w:val="7F0055"/>
                        <w:sz w:val="28"/>
                        <w:szCs w:val="28"/>
                      </w:rPr>
                      <w:t>extends</w:t>
                    </w:r>
                    <w:r w:rsidRPr="005C28DA">
                      <w:rPr>
                        <w:rFonts w:ascii="Courier New" w:hAnsi="Courier New" w:cs="Courier New"/>
                        <w:b/>
                        <w:bCs/>
                        <w:color w:val="000000"/>
                        <w:sz w:val="28"/>
                        <w:szCs w:val="28"/>
                      </w:rPr>
                      <w:t xml:space="preserve"> </w:t>
                    </w:r>
                    <w:r w:rsidRPr="00B40764">
                      <w:rPr>
                        <w:rFonts w:ascii="Courier New" w:hAnsi="Courier New" w:cs="Courier New"/>
                        <w:b/>
                        <w:bCs/>
                        <w:color w:val="000000"/>
                        <w:sz w:val="28"/>
                        <w:szCs w:val="28"/>
                      </w:rPr>
                      <w:t>FixedPercentageDiscountOfferState</w:t>
                    </w:r>
                    <w:r w:rsidRPr="005C28DA">
                      <w:rPr>
                        <w:rFonts w:ascii="Courier New" w:hAnsi="Courier New" w:cs="Courier New"/>
                        <w:b/>
                        <w:bCs/>
                        <w:color w:val="000000"/>
                        <w:sz w:val="28"/>
                        <w:szCs w:val="28"/>
                      </w:rPr>
                      <w:t>&gt;</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extends</w:t>
                    </w:r>
                    <w:r>
                      <w:rPr>
                        <w:rFonts w:ascii="Courier New" w:hAnsi="Courier New" w:cs="Courier New"/>
                        <w:color w:val="000000"/>
                        <w:sz w:val="20"/>
                        <w:szCs w:val="20"/>
                      </w:rPr>
                      <w:t xml:space="preserve"> BaseOfferImpl</w:t>
                    </w:r>
                    <w:r w:rsidRPr="005C28DA">
                      <w:rPr>
                        <w:rFonts w:ascii="Courier New" w:hAnsi="Courier New" w:cs="Courier New"/>
                        <w:b/>
                        <w:bCs/>
                        <w:color w:val="000000"/>
                        <w:sz w:val="28"/>
                        <w:szCs w:val="28"/>
                      </w:rPr>
                      <w:t>&lt;S&gt;</w:t>
                    </w:r>
                    <w:r w:rsidRPr="005C28DA">
                      <w:rPr>
                        <w:rFonts w:ascii="Courier New" w:hAnsi="Courier New" w:cs="Courier New"/>
                        <w:color w:val="000000"/>
                        <w:sz w:val="24"/>
                        <w:szCs w:val="24"/>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getPromotionalPrice(A_Subscription subscription) {</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result = 0.0;</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(isEligible(subscription)) {</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result = subscription.getPrice()</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(100.0 - </w:t>
                    </w:r>
                    <w:r w:rsidRPr="005C28DA">
                      <w:rPr>
                        <w:rFonts w:ascii="Courier New" w:hAnsi="Courier New" w:cs="Courier New"/>
                        <w:b/>
                        <w:bCs/>
                        <w:color w:val="000000"/>
                        <w:sz w:val="30"/>
                        <w:szCs w:val="30"/>
                      </w:rPr>
                      <w:t>getState().getPercentage()</w:t>
                    </w:r>
                    <w:r>
                      <w:rPr>
                        <w:rFonts w:ascii="Courier New" w:hAnsi="Courier New" w:cs="Courier New"/>
                        <w:color w:val="000000"/>
                        <w:sz w:val="20"/>
                        <w:szCs w:val="20"/>
                      </w:rPr>
                      <w:t>) / 100.0;</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result = subscription.getPrice();</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22C28" w:rsidRDefault="00D22C28" w:rsidP="004A1776">
                    <w:pPr>
                      <w:autoSpaceDE w:val="0"/>
                      <w:autoSpaceDN w:val="0"/>
                      <w:adjustRightInd w:val="0"/>
                      <w:spacing w:after="0" w:line="240" w:lineRule="auto"/>
                      <w:rPr>
                        <w:rFonts w:ascii="Courier New" w:hAnsi="Courier New" w:cs="Courier New"/>
                        <w:sz w:val="20"/>
                        <w:szCs w:val="20"/>
                      </w:rPr>
                    </w:pP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22C28" w:rsidRDefault="00D22C28" w:rsidP="004A177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22C28" w:rsidRDefault="00D22C28" w:rsidP="00AC65A9">
                    <w:pPr>
                      <w:autoSpaceDE w:val="0"/>
                      <w:autoSpaceDN w:val="0"/>
                      <w:adjustRightInd w:val="0"/>
                      <w:spacing w:after="0" w:line="240" w:lineRule="auto"/>
                    </w:pPr>
                    <w:r>
                      <w:t>…</w:t>
                    </w:r>
                  </w:p>
                  <w:p w:rsidR="00D22C28" w:rsidRDefault="00D22C28" w:rsidP="00AC65A9">
                    <w:pPr>
                      <w:autoSpaceDE w:val="0"/>
                      <w:autoSpaceDN w:val="0"/>
                      <w:adjustRightInd w:val="0"/>
                      <w:spacing w:after="0" w:line="240" w:lineRule="auto"/>
                    </w:pPr>
                    <w:r>
                      <w:t>}</w:t>
                    </w:r>
                  </w:p>
                </w:txbxContent>
              </v:textbox>
              <w10:wrap anchorx="margin"/>
              <w10:anchorlock/>
            </v:shape>
          </w:pict>
        </w:r>
      </w:del>
    </w:p>
    <w:p w:rsidR="00930FB4" w:rsidRDefault="00930FB4" w:rsidP="007B05F5">
      <w:r>
        <w:t>Note:  We don’t need to cast the state to</w:t>
      </w:r>
      <w:r w:rsidR="00BB75CA">
        <w:rPr>
          <w:rFonts w:ascii="Courier New" w:hAnsi="Courier New" w:cs="Courier New"/>
          <w:color w:val="000000"/>
          <w:sz w:val="20"/>
          <w:szCs w:val="20"/>
        </w:rPr>
        <w:t xml:space="preserve"> </w:t>
      </w:r>
      <w:r w:rsidR="00B90766" w:rsidRPr="00BB75CA">
        <w:rPr>
          <w:rFonts w:ascii="Courier New" w:hAnsi="Courier New" w:cs="Courier New"/>
          <w:color w:val="000000"/>
          <w:sz w:val="20"/>
          <w:szCs w:val="20"/>
        </w:rPr>
        <w:t>PercentageDiscountOfferState</w:t>
      </w:r>
      <w:r>
        <w:t xml:space="preserve">, because we use generics in the class definition. </w:t>
      </w:r>
    </w:p>
    <w:p w:rsidR="00AC65A9" w:rsidDel="007B05F5" w:rsidRDefault="00AC65A9">
      <w:pPr>
        <w:rPr>
          <w:del w:id="590" w:author="liors" w:date="2012-01-03T18:37:00Z"/>
        </w:rPr>
      </w:pPr>
    </w:p>
    <w:p w:rsidR="00806385" w:rsidDel="007B05F5" w:rsidRDefault="00806385">
      <w:pPr>
        <w:rPr>
          <w:del w:id="591" w:author="liors" w:date="2012-01-03T18:37:00Z"/>
        </w:rPr>
      </w:pPr>
    </w:p>
    <w:p w:rsidR="00AB077C" w:rsidRDefault="00AB077C" w:rsidP="00AB077C">
      <w:pPr>
        <w:pStyle w:val="Heading2"/>
      </w:pPr>
      <w:r>
        <w:t>Calling Ink from non-Ink Java</w:t>
      </w:r>
    </w:p>
    <w:p w:rsidR="00B11B27" w:rsidRDefault="005F4C73" w:rsidP="00B11B27">
      <w:r>
        <w:t>When you integrate Ink into you</w:t>
      </w:r>
      <w:r w:rsidR="009E2BB3">
        <w:t>r</w:t>
      </w:r>
      <w:r>
        <w:t xml:space="preserve"> existing Java application, you need to instantiate the Ink VM. This is done </w:t>
      </w:r>
      <w:r w:rsidR="0092171A">
        <w:t xml:space="preserve">by calling the </w:t>
      </w:r>
      <w:r w:rsidR="00EE030B">
        <w:t>method</w:t>
      </w:r>
    </w:p>
    <w:p w:rsidR="00B11B27" w:rsidRDefault="00F3609A" w:rsidP="00B11B27">
      <w:r>
        <w:pict>
          <v:shape id="_x0000_s1058" type="#_x0000_t202" style="width:118.85pt;height:22.25pt;mso-position-horizontal-relative:char;mso-position-vertical-relative:line;mso-width-relative:margin;mso-height-relative:margin" fillcolor="#f2f2f2 [3052]">
            <v:textbox>
              <w:txbxContent>
                <w:p w:rsidR="00D22C28" w:rsidRDefault="00D22C28" w:rsidP="00F3609A">
                  <w:pPr>
                    <w:autoSpaceDE w:val="0"/>
                    <w:autoSpaceDN w:val="0"/>
                    <w:adjustRightInd w:val="0"/>
                    <w:spacing w:after="0" w:line="240" w:lineRule="auto"/>
                    <w:pPrChange w:id="592" w:author="liors" w:date="2012-01-07T12:20:00Z">
                      <w:pPr>
                        <w:autoSpaceDE w:val="0"/>
                        <w:autoSpaceDN w:val="0"/>
                        <w:adjustRightInd w:val="0"/>
                        <w:spacing w:after="0" w:line="240" w:lineRule="auto"/>
                        <w:ind w:left="360"/>
                      </w:pPr>
                    </w:pPrChange>
                  </w:pPr>
                  <w:r w:rsidRPr="005C28DA">
                    <w:rPr>
                      <w:rFonts w:ascii="Courier New" w:hAnsi="Courier New" w:cs="Courier New"/>
                      <w:b/>
                      <w:bCs/>
                      <w:color w:val="7F0055"/>
                      <w:sz w:val="20"/>
                      <w:szCs w:val="20"/>
                    </w:rPr>
                    <w:t>static</w:t>
                  </w:r>
                  <w:r>
                    <w:t xml:space="preserve"> </w:t>
                  </w:r>
                  <w:r w:rsidRPr="005C28DA">
                    <w:rPr>
                      <w:rFonts w:ascii="Courier New" w:hAnsi="Courier New" w:cs="Courier New"/>
                      <w:color w:val="000000"/>
                      <w:sz w:val="20"/>
                      <w:szCs w:val="20"/>
                    </w:rPr>
                    <w:t>instance()</w:t>
                  </w:r>
                </w:p>
              </w:txbxContent>
            </v:textbox>
            <w10:wrap type="none" anchorx="margin"/>
            <w10:anchorlock/>
          </v:shape>
        </w:pict>
      </w:r>
    </w:p>
    <w:p w:rsidR="00B11B27" w:rsidRDefault="0092171A" w:rsidP="00B11B27">
      <w:r>
        <w:t xml:space="preserve">of </w:t>
      </w:r>
      <w:r w:rsidR="005C28DA" w:rsidRPr="005C28DA">
        <w:rPr>
          <w:rFonts w:ascii="Courier New" w:hAnsi="Courier New" w:cs="Courier New"/>
          <w:color w:val="000000"/>
          <w:sz w:val="20"/>
          <w:szCs w:val="20"/>
        </w:rPr>
        <w:t>InkVM</w:t>
      </w:r>
      <w:r>
        <w:t xml:space="preserve"> class.</w:t>
      </w:r>
      <w:r w:rsidR="000931E9">
        <w:t xml:space="preserve"> </w:t>
      </w:r>
      <w:r w:rsidR="00EE030B">
        <w:t>Any tim</w:t>
      </w:r>
      <w:r w:rsidR="00B11B27">
        <w:t>e you need to access the instances you defined using Ink, it’s simply d</w:t>
      </w:r>
      <w:r w:rsidR="00286C1B">
        <w:t>o</w:t>
      </w:r>
      <w:r w:rsidR="00B11B27">
        <w:t>ne as in the example below,</w:t>
      </w:r>
    </w:p>
    <w:p w:rsidR="00B11B27" w:rsidRDefault="00C72E18" w:rsidP="00C72E18">
      <w:r>
        <w:t>See implementation of getBestOffer in Subscription class.</w:t>
      </w:r>
    </w:p>
    <w:p w:rsidR="005F4C73" w:rsidRDefault="001C4D36" w:rsidP="005F4C73">
      <w:r>
        <w:pict>
          <v:shape id="_x0000_s1057" type="#_x0000_t202" style="width:620.75pt;height:111.2pt;mso-position-horizontal-relative:char;mso-position-vertical-relative:line;mso-width-relative:margin;mso-height-relative:margin" fillcolor="#f2f2f2 [3052]">
            <v:textbox>
              <w:txbxContent>
                <w:p w:rsidR="00D22C28" w:rsidRDefault="00D22C28" w:rsidP="00C72E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A_SpecialOffer getBestOffer() {</w:t>
                  </w:r>
                </w:p>
                <w:p w:rsidR="00D22C28" w:rsidRDefault="00D22C28" w:rsidP="00C72E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A_SpecialOffer bestOffer;</w:t>
                  </w:r>
                </w:p>
                <w:p w:rsidR="00D22C28" w:rsidRDefault="00D22C28" w:rsidP="00F93241">
                  <w:pPr>
                    <w:autoSpaceDE w:val="0"/>
                    <w:autoSpaceDN w:val="0"/>
                    <w:adjustRightInd w:val="0"/>
                    <w:spacing w:after="0" w:line="240" w:lineRule="auto"/>
                    <w:rPr>
                      <w:rFonts w:ascii="Courier New" w:hAnsi="Courier New" w:cs="Courier New"/>
                      <w:color w:val="000000"/>
                      <w:sz w:val="20"/>
                      <w:szCs w:val="20"/>
                    </w:rPr>
                  </w:pPr>
                </w:p>
                <w:p w:rsidR="00D22C28" w:rsidRDefault="00D22C28" w:rsidP="00F932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ActiveOffers </w:t>
                  </w:r>
                </w:p>
                <w:p w:rsidR="00D22C28" w:rsidRDefault="00D22C28" w:rsidP="0023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offers = InkVM.</w:t>
                  </w:r>
                  <w:r>
                    <w:rPr>
                      <w:rFonts w:ascii="Courier New" w:hAnsi="Courier New" w:cs="Courier New"/>
                      <w:i/>
                      <w:iCs/>
                      <w:color w:val="000000"/>
                      <w:sz w:val="20"/>
                      <w:szCs w:val="20"/>
                    </w:rPr>
                    <w:t>instance</w:t>
                  </w:r>
                  <w:r>
                    <w:rPr>
                      <w:rFonts w:ascii="Courier New" w:hAnsi="Courier New" w:cs="Courier New"/>
                      <w:color w:val="000000"/>
                      <w:sz w:val="20"/>
                      <w:szCs w:val="20"/>
                    </w:rPr>
                    <w:t>().getContext().getState(</w:t>
                  </w:r>
                  <w:r>
                    <w:rPr>
                      <w:rFonts w:ascii="Courier New" w:hAnsi="Courier New" w:cs="Courier New"/>
                      <w:color w:val="2A00FF"/>
                      <w:sz w:val="20"/>
                      <w:szCs w:val="20"/>
                    </w:rPr>
                    <w:t>"ink.tutorial1:Active_offers"</w:t>
                  </w:r>
                  <w:r>
                    <w:rPr>
                      <w:rFonts w:ascii="Courier New" w:hAnsi="Courier New" w:cs="Courier New"/>
                      <w:color w:val="000000"/>
                      <w:sz w:val="20"/>
                      <w:szCs w:val="20"/>
                    </w:rPr>
                    <w:t>).getBehavior();</w:t>
                  </w:r>
                </w:p>
                <w:p w:rsidR="00D22C28" w:rsidRDefault="00D22C28" w:rsidP="00C72E18">
                  <w:pPr>
                    <w:autoSpaceDE w:val="0"/>
                    <w:autoSpaceDN w:val="0"/>
                    <w:adjustRightInd w:val="0"/>
                    <w:spacing w:after="0" w:line="240" w:lineRule="auto"/>
                    <w:rPr>
                      <w:rFonts w:ascii="Courier New" w:hAnsi="Courier New" w:cs="Courier New"/>
                      <w:color w:val="000000"/>
                      <w:sz w:val="20"/>
                      <w:szCs w:val="20"/>
                    </w:rPr>
                  </w:pPr>
                </w:p>
                <w:p w:rsidR="00D22C28" w:rsidRDefault="00D22C28" w:rsidP="00C72E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bestOffer = offers.getBestOffer(</w:t>
                  </w:r>
                  <w:r>
                    <w:rPr>
                      <w:rFonts w:ascii="Courier New" w:hAnsi="Courier New" w:cs="Courier New"/>
                      <w:b/>
                      <w:bCs/>
                      <w:color w:val="7F0055"/>
                      <w:sz w:val="20"/>
                      <w:szCs w:val="20"/>
                    </w:rPr>
                    <w:t>this</w:t>
                  </w:r>
                  <w:r>
                    <w:rPr>
                      <w:rFonts w:ascii="Courier New" w:hAnsi="Courier New" w:cs="Courier New"/>
                      <w:color w:val="000000"/>
                      <w:sz w:val="20"/>
                      <w:szCs w:val="20"/>
                    </w:rPr>
                    <w:t>);</w:t>
                  </w:r>
                </w:p>
                <w:p w:rsidR="00D22C28" w:rsidRDefault="00D22C28" w:rsidP="00C72E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return</w:t>
                  </w:r>
                  <w:r>
                    <w:rPr>
                      <w:rFonts w:ascii="Courier New" w:hAnsi="Courier New" w:cs="Courier New"/>
                      <w:color w:val="000000"/>
                      <w:sz w:val="20"/>
                      <w:szCs w:val="20"/>
                    </w:rPr>
                    <w:t xml:space="preserve"> bestOffer;</w:t>
                  </w:r>
                </w:p>
                <w:p w:rsidR="00D22C28" w:rsidRDefault="00D22C28" w:rsidP="00C72E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22C28" w:rsidRDefault="00D22C28" w:rsidP="005F4C73">
                  <w:pPr>
                    <w:autoSpaceDE w:val="0"/>
                    <w:autoSpaceDN w:val="0"/>
                    <w:adjustRightInd w:val="0"/>
                    <w:spacing w:after="0" w:line="240" w:lineRule="auto"/>
                    <w:ind w:left="360"/>
                    <w:rPr>
                      <w:rFonts w:ascii="Courier New" w:hAnsi="Courier New" w:cs="Courier New"/>
                      <w:b/>
                      <w:bCs/>
                      <w:color w:val="7F0055"/>
                      <w:sz w:val="20"/>
                      <w:szCs w:val="20"/>
                    </w:rPr>
                  </w:pPr>
                </w:p>
              </w:txbxContent>
            </v:textbox>
            <w10:wrap type="none" anchorx="margin"/>
            <w10:anchorlock/>
          </v:shape>
        </w:pict>
      </w:r>
    </w:p>
    <w:p w:rsidR="00E779E8" w:rsidRDefault="00E779E8"/>
    <w:p w:rsidR="00AB077C" w:rsidRDefault="00B05AE6" w:rsidP="00AB077C">
      <w:pPr>
        <w:pStyle w:val="Heading2"/>
      </w:pPr>
      <w:r>
        <w:lastRenderedPageBreak/>
        <w:t>Exercise</w:t>
      </w:r>
    </w:p>
    <w:p w:rsidR="000D3C93" w:rsidRDefault="000D3C93" w:rsidP="000D3C93">
      <w:r>
        <w:t xml:space="preserve">If you want to try by yourself,  </w:t>
      </w:r>
      <w:r w:rsidR="00181012">
        <w:t xml:space="preserve">Implement </w:t>
      </w:r>
      <w:r w:rsidR="00AA1EA6" w:rsidRPr="00AA1EA6">
        <w:t>FixedPriceOffer</w:t>
      </w:r>
      <w:r>
        <w:t>:</w:t>
      </w:r>
    </w:p>
    <w:p w:rsidR="00E779E8" w:rsidRDefault="00AA1EA6" w:rsidP="00C746B6">
      <w:r>
        <w:t xml:space="preserve"> </w:t>
      </w:r>
      <w:r w:rsidR="00C746B6">
        <w:t>W</w:t>
      </w:r>
      <w:r w:rsidR="000D3C93">
        <w:t xml:space="preserve">rite </w:t>
      </w:r>
      <w:r w:rsidR="00C746B6">
        <w:t xml:space="preserve">an </w:t>
      </w:r>
      <w:r w:rsidR="000D3C93">
        <w:t xml:space="preserve">Ink instance, </w:t>
      </w:r>
      <w:r w:rsidR="00C746B6">
        <w:t xml:space="preserve">a </w:t>
      </w:r>
      <w:r w:rsidR="000D3C93">
        <w:t xml:space="preserve">java “Impl” </w:t>
      </w:r>
      <w:r w:rsidR="00C05A4A">
        <w:t>class</w:t>
      </w:r>
      <w:r w:rsidR="000D3C93">
        <w:t xml:space="preserve">, and </w:t>
      </w:r>
      <w:r w:rsidR="00181012">
        <w:t>enhance the unit-tests (</w:t>
      </w:r>
      <w:r w:rsidR="00181012" w:rsidRPr="00181012">
        <w:t>TestTutorial1Test</w:t>
      </w:r>
      <w:r w:rsidR="00181012">
        <w:t>) to cover it.</w:t>
      </w:r>
    </w:p>
    <w:p w:rsidR="003A6AF1" w:rsidRDefault="003A6AF1" w:rsidP="007B05F5">
      <w:pPr>
        <w:pStyle w:val="Heading2"/>
      </w:pPr>
      <w:r>
        <w:t>Summary</w:t>
      </w:r>
    </w:p>
    <w:p w:rsidR="00E779E8" w:rsidRDefault="003A6AF1" w:rsidP="000D3C93">
      <w:r>
        <w:t>In this tutorial you learn</w:t>
      </w:r>
      <w:r w:rsidR="000D3C93">
        <w:t>ed how to create a new Ink DSL, by the following steps</w:t>
      </w:r>
      <w:r>
        <w:t>:</w:t>
      </w:r>
    </w:p>
    <w:p w:rsidR="004058B0" w:rsidRDefault="003A6AF1" w:rsidP="00C746B6">
      <w:pPr>
        <w:pStyle w:val="ListParagraph"/>
        <w:numPr>
          <w:ilvl w:val="0"/>
          <w:numId w:val="1"/>
        </w:numPr>
      </w:pPr>
      <w:r>
        <w:t>Language developer defines the DSL – by writing Ink classes</w:t>
      </w:r>
      <w:r w:rsidR="000D3C93">
        <w:t xml:space="preserve"> (templates)</w:t>
      </w:r>
    </w:p>
    <w:p w:rsidR="004058B0" w:rsidRDefault="003A6AF1">
      <w:pPr>
        <w:pStyle w:val="ListParagraph"/>
        <w:numPr>
          <w:ilvl w:val="0"/>
          <w:numId w:val="1"/>
        </w:numPr>
      </w:pPr>
      <w:r>
        <w:t>Language developer implements the DSL – by writing Java behavior classes</w:t>
      </w:r>
      <w:r w:rsidR="000D3C93">
        <w:t xml:space="preserve"> (“Impl”)</w:t>
      </w:r>
    </w:p>
    <w:p w:rsidR="004058B0" w:rsidRDefault="000D3C93">
      <w:pPr>
        <w:pStyle w:val="ListParagraph"/>
        <w:numPr>
          <w:ilvl w:val="0"/>
          <w:numId w:val="1"/>
        </w:numPr>
      </w:pPr>
      <w:r>
        <w:t xml:space="preserve">Language user </w:t>
      </w:r>
      <w:r w:rsidR="003A6AF1">
        <w:t>uses the</w:t>
      </w:r>
      <w:r>
        <w:t xml:space="preserve"> DSL – by writing Ink instances</w:t>
      </w:r>
      <w:r w:rsidR="003A6AF1">
        <w:t xml:space="preserve">  </w:t>
      </w:r>
    </w:p>
    <w:p w:rsidR="004058B0" w:rsidRDefault="003A6AF1" w:rsidP="00A800BD">
      <w:r>
        <w:t>Note that using the DSL does not require changes in Java-code</w:t>
      </w:r>
      <w:r w:rsidR="000D3C93">
        <w:t>,</w:t>
      </w:r>
      <w:r>
        <w:t xml:space="preserve"> and thus provi</w:t>
      </w:r>
      <w:r w:rsidR="00A800BD">
        <w:t xml:space="preserve">des a </w:t>
      </w:r>
      <w:r w:rsidR="00E81A86">
        <w:t>faster way to deliver functionality to production.</w:t>
      </w:r>
    </w:p>
    <w:p w:rsidR="000D3C93" w:rsidRDefault="000D3C93" w:rsidP="002D073D">
      <w:r>
        <w:t>Also, person who modifies and writes Ink instances does not even need to be a programmer.</w:t>
      </w:r>
    </w:p>
    <w:p w:rsidR="004058B0" w:rsidRDefault="00E81A86" w:rsidP="00747F8B">
      <w:r>
        <w:t>In the next tutor</w:t>
      </w:r>
      <w:r w:rsidR="000D3C93">
        <w:t xml:space="preserve">ial you will learn how to </w:t>
      </w:r>
      <w:r w:rsidR="001250A0">
        <w:t>empower</w:t>
      </w:r>
      <w:r w:rsidR="002D073D">
        <w:t xml:space="preserve"> users </w:t>
      </w:r>
      <w:r w:rsidR="001250A0">
        <w:t xml:space="preserve">(non developers) </w:t>
      </w:r>
      <w:r w:rsidR="002D073D">
        <w:t xml:space="preserve">to </w:t>
      </w:r>
      <w:r>
        <w:t>defi</w:t>
      </w:r>
      <w:r w:rsidR="007079B2">
        <w:t>ne new, functioning Ink classes</w:t>
      </w:r>
      <w:r w:rsidR="00747F8B">
        <w:t>.</w:t>
      </w:r>
    </w:p>
    <w:p w:rsidR="006B222A" w:rsidRDefault="006B222A" w:rsidP="00C4096B">
      <w:pPr>
        <w:pStyle w:val="Heading2"/>
        <w:rPr>
          <w:rFonts w:asciiTheme="minorHAnsi" w:eastAsiaTheme="minorHAnsi" w:hAnsiTheme="minorHAnsi" w:cstheme="minorBidi"/>
          <w:b w:val="0"/>
          <w:bCs w:val="0"/>
          <w:color w:val="auto"/>
          <w:sz w:val="22"/>
          <w:szCs w:val="22"/>
        </w:rPr>
      </w:pPr>
    </w:p>
    <w:p w:rsidR="006B222A" w:rsidRDefault="006B222A">
      <w:r>
        <w:rPr>
          <w:b/>
          <w:bCs/>
        </w:rPr>
        <w:br w:type="page"/>
      </w:r>
    </w:p>
    <w:p w:rsidR="00C4096B" w:rsidRDefault="00C4096B" w:rsidP="00C4096B">
      <w:pPr>
        <w:pStyle w:val="Heading2"/>
      </w:pPr>
      <w:r>
        <w:lastRenderedPageBreak/>
        <w:t>Ink tools</w:t>
      </w:r>
    </w:p>
    <w:tbl>
      <w:tblPr>
        <w:tblStyle w:val="TableGrid"/>
        <w:tblW w:w="0" w:type="auto"/>
        <w:tblLook w:val="04A0"/>
      </w:tblPr>
      <w:tblGrid>
        <w:gridCol w:w="2952"/>
        <w:gridCol w:w="2952"/>
        <w:gridCol w:w="4683"/>
      </w:tblGrid>
      <w:tr w:rsidR="00C4096B" w:rsidTr="009B26F7">
        <w:tc>
          <w:tcPr>
            <w:tcW w:w="2952" w:type="dxa"/>
            <w:shd w:val="clear" w:color="auto" w:fill="D9D9D9" w:themeFill="background1" w:themeFillShade="D9"/>
          </w:tcPr>
          <w:p w:rsidR="00C4096B" w:rsidRDefault="00C4096B" w:rsidP="00C4096B">
            <w:r>
              <w:t>Tool</w:t>
            </w:r>
          </w:p>
        </w:tc>
        <w:tc>
          <w:tcPr>
            <w:tcW w:w="2952" w:type="dxa"/>
            <w:shd w:val="clear" w:color="auto" w:fill="D9D9D9" w:themeFill="background1" w:themeFillShade="D9"/>
          </w:tcPr>
          <w:p w:rsidR="00C4096B" w:rsidRDefault="00C4096B" w:rsidP="00C4096B">
            <w:r>
              <w:t>Activated by</w:t>
            </w:r>
          </w:p>
        </w:tc>
        <w:tc>
          <w:tcPr>
            <w:tcW w:w="2952" w:type="dxa"/>
            <w:shd w:val="clear" w:color="auto" w:fill="D9D9D9" w:themeFill="background1" w:themeFillShade="D9"/>
          </w:tcPr>
          <w:p w:rsidR="00C4096B" w:rsidRDefault="00C4096B" w:rsidP="00C4096B">
            <w:r>
              <w:t>Does</w:t>
            </w:r>
          </w:p>
        </w:tc>
      </w:tr>
      <w:tr w:rsidR="00C4096B" w:rsidTr="00C4096B">
        <w:tc>
          <w:tcPr>
            <w:tcW w:w="2952" w:type="dxa"/>
          </w:tcPr>
          <w:p w:rsidR="00C4096B" w:rsidRDefault="00C4096B" w:rsidP="00C4096B">
            <w:r>
              <w:t>Compiler</w:t>
            </w:r>
          </w:p>
        </w:tc>
        <w:tc>
          <w:tcPr>
            <w:tcW w:w="2952" w:type="dxa"/>
          </w:tcPr>
          <w:p w:rsidR="00C4096B" w:rsidRDefault="00C4096B" w:rsidP="00C4096B">
            <w:r>
              <w:t>Saving an ink file</w:t>
            </w:r>
          </w:p>
        </w:tc>
        <w:tc>
          <w:tcPr>
            <w:tcW w:w="2952" w:type="dxa"/>
          </w:tcPr>
          <w:p w:rsidR="00C4096B" w:rsidRDefault="00C4096B" w:rsidP="00C4096B">
            <w:r>
              <w:t>Validates consistency of the Ink scripts</w:t>
            </w:r>
          </w:p>
        </w:tc>
      </w:tr>
      <w:tr w:rsidR="00C4096B" w:rsidTr="00C4096B">
        <w:tc>
          <w:tcPr>
            <w:tcW w:w="2952" w:type="dxa"/>
          </w:tcPr>
          <w:p w:rsidR="00C4096B" w:rsidRDefault="00C4096B" w:rsidP="00C80844">
            <w:r>
              <w:t xml:space="preserve">Open Ink Element </w:t>
            </w:r>
          </w:p>
        </w:tc>
        <w:tc>
          <w:tcPr>
            <w:tcW w:w="2952" w:type="dxa"/>
          </w:tcPr>
          <w:p w:rsidR="00C4096B" w:rsidDel="007A0CA3" w:rsidRDefault="00C80844" w:rsidP="00C4096B">
            <w:pPr>
              <w:rPr>
                <w:del w:id="593" w:author="liors" w:date="2012-01-07T12:13:00Z"/>
              </w:rPr>
            </w:pPr>
            <w:del w:id="594" w:author="liors" w:date="2012-01-07T12:12:00Z">
              <w:r w:rsidDel="007A0CA3">
                <w:delText>Control</w:delText>
              </w:r>
            </w:del>
            <w:del w:id="595" w:author="liors" w:date="2012-01-07T12:13:00Z">
              <w:r w:rsidDel="007A0CA3">
                <w:delText>-shift-q</w:delText>
              </w:r>
            </w:del>
          </w:p>
          <w:p w:rsidR="002B326C" w:rsidDel="007A0CA3" w:rsidRDefault="002B326C" w:rsidP="007A0CA3">
            <w:pPr>
              <w:rPr>
                <w:del w:id="596" w:author="liors" w:date="2012-01-07T12:13:00Z"/>
              </w:rPr>
              <w:pPrChange w:id="597" w:author="liors" w:date="2012-01-07T12:13:00Z">
                <w:pPr/>
              </w:pPrChange>
            </w:pPr>
            <w:del w:id="598" w:author="liors" w:date="2012-01-07T12:13:00Z">
              <w:r w:rsidDel="007A0CA3">
                <w:delText xml:space="preserve">Or </w:delText>
              </w:r>
            </w:del>
          </w:p>
          <w:p w:rsidR="002B326C" w:rsidRDefault="002B326C" w:rsidP="007A0CA3">
            <w:pPr>
              <w:pPrChange w:id="599" w:author="liors" w:date="2012-01-07T12:13:00Z">
                <w:pPr/>
              </w:pPrChange>
            </w:pPr>
            <w:del w:id="600" w:author="liors" w:date="2012-01-07T12:13:00Z">
              <w:r w:rsidDel="007A0CA3">
                <w:delText>Control</w:delText>
              </w:r>
            </w:del>
            <w:ins w:id="601" w:author="liors" w:date="2012-01-07T12:13:00Z">
              <w:r w:rsidR="007A0CA3">
                <w:t>CTRL</w:t>
              </w:r>
            </w:ins>
            <w:r>
              <w:t>-`</w:t>
            </w:r>
          </w:p>
          <w:p w:rsidR="00C80844" w:rsidRDefault="00C80844" w:rsidP="00C4096B"/>
        </w:tc>
        <w:tc>
          <w:tcPr>
            <w:tcW w:w="2952" w:type="dxa"/>
          </w:tcPr>
          <w:p w:rsidR="00C4096B" w:rsidRDefault="00C4096B" w:rsidP="00C4096B">
            <w:r>
              <w:t>Search for and open an Ink element by it’s name (id)</w:t>
            </w:r>
          </w:p>
        </w:tc>
      </w:tr>
      <w:tr w:rsidR="00C4096B" w:rsidTr="00C4096B">
        <w:tc>
          <w:tcPr>
            <w:tcW w:w="2952" w:type="dxa"/>
          </w:tcPr>
          <w:p w:rsidR="00C4096B" w:rsidRDefault="00C4096B" w:rsidP="00C4096B">
            <w:r>
              <w:t>Open declaration (similar to F3 in Java)</w:t>
            </w:r>
          </w:p>
        </w:tc>
        <w:tc>
          <w:tcPr>
            <w:tcW w:w="2952" w:type="dxa"/>
          </w:tcPr>
          <w:p w:rsidR="00C4096B" w:rsidRDefault="00C4096B" w:rsidP="00C4096B">
            <w:r>
              <w:t>F3</w:t>
            </w:r>
          </w:p>
        </w:tc>
        <w:tc>
          <w:tcPr>
            <w:tcW w:w="2952" w:type="dxa"/>
          </w:tcPr>
          <w:p w:rsidR="00C4096B" w:rsidRDefault="00C4096B" w:rsidP="00C4096B">
            <w:r>
              <w:t>Navigate to selected Ink element</w:t>
            </w:r>
          </w:p>
        </w:tc>
      </w:tr>
      <w:tr w:rsidR="00C4096B" w:rsidTr="00C4096B">
        <w:tc>
          <w:tcPr>
            <w:tcW w:w="2952" w:type="dxa"/>
          </w:tcPr>
          <w:p w:rsidR="00C4096B" w:rsidRDefault="00C4096B" w:rsidP="00C4096B">
            <w:del w:id="602" w:author="liors" w:date="2012-01-07T12:14:00Z">
              <w:r w:rsidDel="008F6629">
                <w:delText>Open Java implementation</w:delText>
              </w:r>
            </w:del>
            <w:ins w:id="603" w:author="liors" w:date="2012-01-07T12:14:00Z">
              <w:r w:rsidR="008F6629">
                <w:t>Ink 2 Java</w:t>
              </w:r>
            </w:ins>
          </w:p>
        </w:tc>
        <w:tc>
          <w:tcPr>
            <w:tcW w:w="2952" w:type="dxa"/>
          </w:tcPr>
          <w:p w:rsidR="00C4096B" w:rsidRDefault="00C4096B" w:rsidP="00C4096B">
            <w:r>
              <w:t>F4</w:t>
            </w:r>
          </w:p>
        </w:tc>
        <w:tc>
          <w:tcPr>
            <w:tcW w:w="2952" w:type="dxa"/>
          </w:tcPr>
          <w:p w:rsidR="00C4096B" w:rsidRDefault="00C4096B" w:rsidP="00C4096B">
            <w:r>
              <w:t xml:space="preserve">Navigate from Ink </w:t>
            </w:r>
            <w:ins w:id="604" w:author="liors" w:date="2012-01-07T12:15:00Z">
              <w:r w:rsidR="002A6F10">
                <w:t xml:space="preserve">class </w:t>
              </w:r>
            </w:ins>
            <w:r>
              <w:t>script to it</w:t>
            </w:r>
            <w:del w:id="605" w:author="liors" w:date="2012-01-07T12:15:00Z">
              <w:r w:rsidDel="002A6F10">
                <w:delText>’</w:delText>
              </w:r>
            </w:del>
            <w:r>
              <w:t xml:space="preserve">s </w:t>
            </w:r>
            <w:ins w:id="606" w:author="liors" w:date="2012-01-07T12:15:00Z">
              <w:r w:rsidR="002A6F10">
                <w:t xml:space="preserve">corresponding </w:t>
              </w:r>
            </w:ins>
            <w:r>
              <w:t>Java implementation class</w:t>
            </w:r>
          </w:p>
        </w:tc>
      </w:tr>
      <w:tr w:rsidR="008F6629" w:rsidTr="00C80844">
        <w:trPr>
          <w:ins w:id="607" w:author="liors" w:date="2012-01-07T12:13:00Z"/>
        </w:trPr>
        <w:tc>
          <w:tcPr>
            <w:tcW w:w="2952" w:type="dxa"/>
          </w:tcPr>
          <w:p w:rsidR="008F6629" w:rsidRDefault="008F6629" w:rsidP="00C80844">
            <w:pPr>
              <w:rPr>
                <w:ins w:id="608" w:author="liors" w:date="2012-01-07T12:13:00Z"/>
              </w:rPr>
            </w:pPr>
            <w:ins w:id="609" w:author="liors" w:date="2012-01-07T12:14:00Z">
              <w:r>
                <w:t>Java 2 Ink</w:t>
              </w:r>
            </w:ins>
          </w:p>
        </w:tc>
        <w:tc>
          <w:tcPr>
            <w:tcW w:w="2952" w:type="dxa"/>
          </w:tcPr>
          <w:p w:rsidR="008F6629" w:rsidDel="007A0CA3" w:rsidRDefault="00F3609A" w:rsidP="007A0CA3">
            <w:pPr>
              <w:rPr>
                <w:ins w:id="610" w:author="liors" w:date="2012-01-07T12:13:00Z"/>
              </w:rPr>
            </w:pPr>
            <w:ins w:id="611" w:author="liors" w:date="2012-01-07T12:20:00Z">
              <w:r>
                <w:t>CTRL+SHIFT+`</w:t>
              </w:r>
            </w:ins>
          </w:p>
        </w:tc>
        <w:tc>
          <w:tcPr>
            <w:tcW w:w="2952" w:type="dxa"/>
          </w:tcPr>
          <w:p w:rsidR="008F6629" w:rsidRDefault="002A6F10" w:rsidP="00C80844">
            <w:pPr>
              <w:rPr>
                <w:ins w:id="612" w:author="liors" w:date="2012-01-07T12:13:00Z"/>
              </w:rPr>
            </w:pPr>
            <w:ins w:id="613" w:author="liors" w:date="2012-01-07T12:15:00Z">
              <w:r>
                <w:t>Navigate from the Java implementation class to the corresponding Ink</w:t>
              </w:r>
              <w:r>
                <w:t xml:space="preserve"> class</w:t>
              </w:r>
              <w:r>
                <w:t xml:space="preserve"> script</w:t>
              </w:r>
            </w:ins>
          </w:p>
        </w:tc>
      </w:tr>
      <w:tr w:rsidR="00C80844" w:rsidTr="00C80844">
        <w:tc>
          <w:tcPr>
            <w:tcW w:w="2952" w:type="dxa"/>
          </w:tcPr>
          <w:p w:rsidR="00C80844" w:rsidRDefault="00C80844" w:rsidP="00C80844">
            <w:r>
              <w:t>Open quick hierarchy</w:t>
            </w:r>
            <w:ins w:id="614" w:author="liors" w:date="2012-01-07T12:10:00Z">
              <w:r w:rsidR="00A9219F">
                <w:t xml:space="preserve"> </w:t>
              </w:r>
            </w:ins>
            <w:ins w:id="615" w:author="liors" w:date="2012-01-07T12:11:00Z">
              <w:r w:rsidR="00A9219F">
                <w:t>(inheritance tree/instance-of tree)</w:t>
              </w:r>
            </w:ins>
          </w:p>
        </w:tc>
        <w:tc>
          <w:tcPr>
            <w:tcW w:w="2952" w:type="dxa"/>
          </w:tcPr>
          <w:p w:rsidR="00C80844" w:rsidRDefault="00C80844" w:rsidP="007A0CA3">
            <w:pPr>
              <w:pPrChange w:id="616" w:author="liors" w:date="2012-01-07T12:12:00Z">
                <w:pPr/>
              </w:pPrChange>
            </w:pPr>
            <w:del w:id="617" w:author="liors" w:date="2012-01-07T12:12:00Z">
              <w:r w:rsidDel="007A0CA3">
                <w:delText>Control</w:delText>
              </w:r>
            </w:del>
            <w:ins w:id="618" w:author="liors" w:date="2012-01-07T12:12:00Z">
              <w:r w:rsidR="007A0CA3">
                <w:t>CTRL</w:t>
              </w:r>
            </w:ins>
            <w:r>
              <w:t>-</w:t>
            </w:r>
            <w:ins w:id="619" w:author="liors" w:date="2012-01-07T12:12:00Z">
              <w:r w:rsidR="007A0CA3">
                <w:t>T</w:t>
              </w:r>
            </w:ins>
            <w:del w:id="620" w:author="liors" w:date="2012-01-07T12:12:00Z">
              <w:r w:rsidDel="007A0CA3">
                <w:delText>t</w:delText>
              </w:r>
            </w:del>
            <w:ins w:id="621" w:author="liors" w:date="2012-01-07T12:11:00Z">
              <w:r w:rsidR="007A0CA3">
                <w:t xml:space="preserve"> (</w:t>
              </w:r>
            </w:ins>
            <w:ins w:id="622" w:author="liors" w:date="2012-01-07T12:12:00Z">
              <w:r w:rsidR="007A0CA3">
                <w:t>pressing</w:t>
              </w:r>
              <w:r w:rsidR="007A0CA3">
                <w:t xml:space="preserve"> </w:t>
              </w:r>
            </w:ins>
            <w:ins w:id="623" w:author="liors" w:date="2012-01-07T12:11:00Z">
              <w:r w:rsidR="007A0CA3">
                <w:t xml:space="preserve"> </w:t>
              </w:r>
            </w:ins>
            <w:ins w:id="624" w:author="liors" w:date="2012-01-07T12:12:00Z">
              <w:r w:rsidR="007A0CA3">
                <w:t xml:space="preserve">CTRL-T twice </w:t>
              </w:r>
            </w:ins>
            <w:ins w:id="625" w:author="liors" w:date="2012-01-07T12:11:00Z">
              <w:r w:rsidR="007A0CA3">
                <w:t>will open the instance-of tree)</w:t>
              </w:r>
            </w:ins>
          </w:p>
        </w:tc>
        <w:tc>
          <w:tcPr>
            <w:tcW w:w="2952" w:type="dxa"/>
          </w:tcPr>
          <w:p w:rsidR="00C80844" w:rsidRDefault="002B326C" w:rsidP="00C80844">
            <w:r>
              <w:object w:dxaOrig="4471" w:dyaOrig="3795">
                <v:shape id="_x0000_i1044" type="#_x0000_t75" style="width:223.5pt;height:189pt" o:ole="">
                  <v:imagedata r:id="rId14" o:title=""/>
                </v:shape>
                <o:OLEObject Type="Embed" ProgID="PBrush" ShapeID="_x0000_i1044" DrawAspect="Content" ObjectID="_1387444077" r:id="rId15"/>
              </w:object>
            </w:r>
          </w:p>
        </w:tc>
      </w:tr>
      <w:tr w:rsidR="00C80844" w:rsidTr="00C80844">
        <w:tc>
          <w:tcPr>
            <w:tcW w:w="2952" w:type="dxa"/>
          </w:tcPr>
          <w:p w:rsidR="00C80844" w:rsidRDefault="002B326C" w:rsidP="00C80844">
            <w:r>
              <w:t>Generate java classes</w:t>
            </w:r>
          </w:p>
        </w:tc>
        <w:tc>
          <w:tcPr>
            <w:tcW w:w="2952" w:type="dxa"/>
          </w:tcPr>
          <w:p w:rsidR="00C80844" w:rsidRDefault="002B326C" w:rsidP="007A0CA3">
            <w:pPr>
              <w:pPrChange w:id="626" w:author="liors" w:date="2012-01-07T12:12:00Z">
                <w:pPr/>
              </w:pPrChange>
            </w:pPr>
            <w:del w:id="627" w:author="liors" w:date="2012-01-07T12:12:00Z">
              <w:r w:rsidDel="007A0CA3">
                <w:delText>Control</w:delText>
              </w:r>
            </w:del>
            <w:ins w:id="628" w:author="liors" w:date="2012-01-07T12:12:00Z">
              <w:r w:rsidR="007A0CA3">
                <w:t>CTRL</w:t>
              </w:r>
            </w:ins>
            <w:r>
              <w:t>-</w:t>
            </w:r>
            <w:del w:id="629" w:author="liors" w:date="2012-01-07T12:12:00Z">
              <w:r w:rsidDel="007A0CA3">
                <w:delText>shift</w:delText>
              </w:r>
            </w:del>
            <w:ins w:id="630" w:author="liors" w:date="2012-01-07T12:12:00Z">
              <w:r w:rsidR="007A0CA3">
                <w:t>SHIFT</w:t>
              </w:r>
            </w:ins>
            <w:r>
              <w:t>-</w:t>
            </w:r>
            <w:ins w:id="631" w:author="liors" w:date="2012-01-07T12:12:00Z">
              <w:r w:rsidR="007A0CA3">
                <w:t>G</w:t>
              </w:r>
            </w:ins>
            <w:del w:id="632" w:author="liors" w:date="2012-01-07T12:12:00Z">
              <w:r w:rsidDel="007A0CA3">
                <w:delText>g</w:delText>
              </w:r>
            </w:del>
          </w:p>
        </w:tc>
        <w:tc>
          <w:tcPr>
            <w:tcW w:w="2952" w:type="dxa"/>
          </w:tcPr>
          <w:p w:rsidR="00C80844" w:rsidRDefault="002B326C" w:rsidP="00C80844">
            <w:r>
              <w:t>Generates the behavior java sour</w:t>
            </w:r>
            <w:r w:rsidR="00874DA8">
              <w:t>ce file with empty implementation.</w:t>
            </w:r>
          </w:p>
        </w:tc>
      </w:tr>
    </w:tbl>
    <w:p w:rsidR="00C4096B" w:rsidRPr="00C4096B" w:rsidRDefault="00C4096B" w:rsidP="00C4096B"/>
    <w:p w:rsidR="005801DB" w:rsidRDefault="005801DB">
      <w:r>
        <w:br w:type="page"/>
      </w:r>
    </w:p>
    <w:p w:rsidR="005801DB" w:rsidRPr="009101BC" w:rsidRDefault="005801DB" w:rsidP="005801DB">
      <w:pPr>
        <w:pStyle w:val="Heading1"/>
        <w:rPr>
          <w:sz w:val="30"/>
          <w:szCs w:val="30"/>
        </w:rPr>
      </w:pPr>
      <w:bookmarkStart w:id="633" w:name="_Ref291607378"/>
      <w:r w:rsidRPr="009101BC">
        <w:rPr>
          <w:sz w:val="30"/>
          <w:szCs w:val="30"/>
        </w:rPr>
        <w:lastRenderedPageBreak/>
        <w:t>Ink Tutorial– Installation Guide</w:t>
      </w:r>
      <w:bookmarkEnd w:id="633"/>
    </w:p>
    <w:p w:rsidR="005801DB" w:rsidRPr="00C87F75" w:rsidRDefault="00E30569" w:rsidP="000B7738">
      <w:pPr>
        <w:pStyle w:val="ListParagraph"/>
        <w:numPr>
          <w:ilvl w:val="0"/>
          <w:numId w:val="4"/>
        </w:numPr>
        <w:rPr>
          <w:rPrChange w:id="634" w:author="liors" w:date="2012-01-03T18:30:00Z">
            <w:rPr>
              <w:sz w:val="24"/>
              <w:szCs w:val="24"/>
            </w:rPr>
          </w:rPrChange>
        </w:rPr>
      </w:pPr>
      <w:r w:rsidRPr="00E30569">
        <w:rPr>
          <w:rPrChange w:id="635" w:author="liors" w:date="2012-01-03T18:30:00Z">
            <w:rPr>
              <w:sz w:val="24"/>
              <w:szCs w:val="24"/>
            </w:rPr>
          </w:rPrChange>
        </w:rPr>
        <w:t>Install Eclipse IDE:</w:t>
      </w:r>
    </w:p>
    <w:p w:rsidR="00266638" w:rsidRPr="00C87F75" w:rsidRDefault="00266638" w:rsidP="000B7738">
      <w:pPr>
        <w:ind w:firstLine="720"/>
        <w:rPr>
          <w:rPrChange w:id="636" w:author="liors" w:date="2012-01-03T18:30:00Z">
            <w:rPr>
              <w:sz w:val="24"/>
              <w:szCs w:val="24"/>
            </w:rPr>
          </w:rPrChange>
        </w:rPr>
      </w:pPr>
      <w:r w:rsidRPr="00C87F75">
        <w:rPr>
          <w:noProof/>
        </w:rPr>
        <w:drawing>
          <wp:inline distT="0" distB="0" distL="0" distR="0">
            <wp:extent cx="1629410" cy="861695"/>
            <wp:effectExtent l="19050" t="0" r="8890" b="0"/>
            <wp:docPr id="37" name="Picture 37" descr="Eclips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clipse.org"/>
                    <pic:cNvPicPr>
                      <a:picLocks noChangeAspect="1" noChangeArrowheads="1"/>
                    </pic:cNvPicPr>
                  </pic:nvPicPr>
                  <pic:blipFill>
                    <a:blip r:embed="rId16" cstate="print"/>
                    <a:srcRect/>
                    <a:stretch>
                      <a:fillRect/>
                    </a:stretch>
                  </pic:blipFill>
                  <pic:spPr bwMode="auto">
                    <a:xfrm>
                      <a:off x="0" y="0"/>
                      <a:ext cx="1629410" cy="861695"/>
                    </a:xfrm>
                    <a:prstGeom prst="rect">
                      <a:avLst/>
                    </a:prstGeom>
                    <a:noFill/>
                    <a:ln w="9525">
                      <a:noFill/>
                      <a:miter lim="800000"/>
                      <a:headEnd/>
                      <a:tailEnd/>
                    </a:ln>
                  </pic:spPr>
                </pic:pic>
              </a:graphicData>
            </a:graphic>
          </wp:inline>
        </w:drawing>
      </w:r>
      <w:r w:rsidR="00E30569" w:rsidRPr="00E30569">
        <w:rPr>
          <w:rPrChange w:id="637" w:author="liors" w:date="2012-01-03T18:30:00Z">
            <w:rPr>
              <w:sz w:val="24"/>
              <w:szCs w:val="24"/>
            </w:rPr>
          </w:rPrChange>
        </w:rPr>
        <w:t xml:space="preserve"> Download the Eclipse IDE latest version for Java developers from </w:t>
      </w:r>
    </w:p>
    <w:p w:rsidR="005801DB" w:rsidRPr="00C87F75" w:rsidRDefault="00E30569" w:rsidP="000B7738">
      <w:pPr>
        <w:ind w:firstLine="720"/>
        <w:rPr>
          <w:rStyle w:val="apple-style-span"/>
          <w:rFonts w:ascii="Arial" w:hAnsi="Arial" w:cs="Arial"/>
          <w:color w:val="000000"/>
        </w:rPr>
      </w:pPr>
      <w:hyperlink r:id="rId17" w:tgtFrame="_blank" w:history="1">
        <w:r w:rsidR="00266638" w:rsidRPr="00C87F75">
          <w:rPr>
            <w:rStyle w:val="Hyperlink"/>
            <w:rFonts w:ascii="Arial" w:hAnsi="Arial" w:cs="Arial"/>
            <w:color w:val="147DBA"/>
          </w:rPr>
          <w:t>http://www.eclipse.org/downloads/packages/eclipse-ide-java-developers/heliossr2</w:t>
        </w:r>
      </w:hyperlink>
    </w:p>
    <w:p w:rsidR="00266638" w:rsidRPr="00C87F75" w:rsidRDefault="00266638" w:rsidP="000B7738">
      <w:pPr>
        <w:ind w:firstLine="720"/>
        <w:rPr>
          <w:rPrChange w:id="638" w:author="liors" w:date="2012-01-03T18:30:00Z">
            <w:rPr>
              <w:sz w:val="24"/>
              <w:szCs w:val="24"/>
            </w:rPr>
          </w:rPrChange>
        </w:rPr>
      </w:pPr>
      <w:r w:rsidRPr="00C87F75">
        <w:rPr>
          <w:rStyle w:val="apple-style-span"/>
          <w:rFonts w:ascii="Arial" w:hAnsi="Arial" w:cs="Arial"/>
          <w:color w:val="000000"/>
        </w:rPr>
        <w:t>Use the eclipse version for your operating system.</w:t>
      </w:r>
    </w:p>
    <w:p w:rsidR="005801DB" w:rsidRPr="00C87F75" w:rsidRDefault="00E30569" w:rsidP="005801DB">
      <w:pPr>
        <w:pStyle w:val="ListParagraph"/>
        <w:numPr>
          <w:ilvl w:val="0"/>
          <w:numId w:val="4"/>
        </w:numPr>
        <w:rPr>
          <w:rPrChange w:id="639" w:author="liors" w:date="2012-01-03T18:30:00Z">
            <w:rPr>
              <w:sz w:val="24"/>
              <w:szCs w:val="24"/>
            </w:rPr>
          </w:rPrChange>
        </w:rPr>
      </w:pPr>
      <w:r w:rsidRPr="00E30569">
        <w:rPr>
          <w:rPrChange w:id="640" w:author="liors" w:date="2012-01-03T18:30:00Z">
            <w:rPr>
              <w:sz w:val="24"/>
              <w:szCs w:val="24"/>
            </w:rPr>
          </w:rPrChange>
        </w:rPr>
        <w:t>Install the Ink-Framework Eclipse plugin:</w:t>
      </w:r>
    </w:p>
    <w:p w:rsidR="005801DB" w:rsidRPr="00C87F75" w:rsidRDefault="00E30569" w:rsidP="005801DB">
      <w:pPr>
        <w:pStyle w:val="ListParagraph"/>
        <w:numPr>
          <w:ilvl w:val="1"/>
          <w:numId w:val="4"/>
        </w:numPr>
        <w:rPr>
          <w:rPrChange w:id="641" w:author="liors" w:date="2012-01-03T18:30:00Z">
            <w:rPr>
              <w:sz w:val="24"/>
              <w:szCs w:val="24"/>
            </w:rPr>
          </w:rPrChange>
        </w:rPr>
      </w:pPr>
      <w:r w:rsidRPr="00E30569">
        <w:rPr>
          <w:rPrChange w:id="642" w:author="liors" w:date="2012-01-03T18:30:00Z">
            <w:rPr>
              <w:sz w:val="24"/>
              <w:szCs w:val="24"/>
            </w:rPr>
          </w:rPrChange>
        </w:rPr>
        <w:t>In Eclipse, go to ‘Help’</w:t>
      </w:r>
      <w:r w:rsidRPr="00E30569">
        <w:rPr>
          <w:rPrChange w:id="643" w:author="liors" w:date="2012-01-03T18:30:00Z">
            <w:rPr>
              <w:sz w:val="24"/>
              <w:szCs w:val="24"/>
            </w:rPr>
          </w:rPrChange>
        </w:rPr>
        <w:sym w:font="Wingdings" w:char="F0E0"/>
      </w:r>
      <w:r w:rsidRPr="00E30569">
        <w:rPr>
          <w:rPrChange w:id="644" w:author="liors" w:date="2012-01-03T18:30:00Z">
            <w:rPr>
              <w:sz w:val="24"/>
              <w:szCs w:val="24"/>
            </w:rPr>
          </w:rPrChange>
        </w:rPr>
        <w:t>’Install New Software…’</w:t>
      </w:r>
    </w:p>
    <w:p w:rsidR="005801DB" w:rsidRPr="00C87F75" w:rsidRDefault="00E30569" w:rsidP="005801DB">
      <w:pPr>
        <w:pStyle w:val="ListParagraph"/>
        <w:numPr>
          <w:ilvl w:val="1"/>
          <w:numId w:val="4"/>
        </w:numPr>
        <w:rPr>
          <w:rPrChange w:id="645" w:author="liors" w:date="2012-01-03T18:30:00Z">
            <w:rPr>
              <w:sz w:val="24"/>
              <w:szCs w:val="24"/>
            </w:rPr>
          </w:rPrChange>
        </w:rPr>
      </w:pPr>
      <w:r w:rsidRPr="00E30569">
        <w:rPr>
          <w:rPrChange w:id="646" w:author="liors" w:date="2012-01-03T18:30:00Z">
            <w:rPr>
              <w:sz w:val="24"/>
              <w:szCs w:val="24"/>
            </w:rPr>
          </w:rPrChange>
        </w:rPr>
        <w:t xml:space="preserve">Type in the Ink-Framework update site URL : </w:t>
      </w:r>
      <w:r w:rsidRPr="00C87F75">
        <w:fldChar w:fldCharType="begin"/>
      </w:r>
      <w:r w:rsidR="00D93215" w:rsidRPr="00C87F75">
        <w:instrText>HYPERLINK "http://aop.cslab.openu.ac.il/research/ink.eclipse.site/"</w:instrText>
      </w:r>
      <w:r w:rsidRPr="00C87F75">
        <w:fldChar w:fldCharType="separate"/>
      </w:r>
      <w:r w:rsidRPr="00E30569">
        <w:rPr>
          <w:rStyle w:val="Hyperlink"/>
          <w:rPrChange w:id="647" w:author="liors" w:date="2012-01-03T18:30:00Z">
            <w:rPr>
              <w:rStyle w:val="Hyperlink"/>
              <w:sz w:val="24"/>
              <w:szCs w:val="24"/>
            </w:rPr>
          </w:rPrChange>
        </w:rPr>
        <w:t>http://aop.cslab.openu.ac.il/research/ink.eclipse.site/</w:t>
      </w:r>
      <w:r w:rsidRPr="00C87F75">
        <w:fldChar w:fldCharType="end"/>
      </w:r>
      <w:r w:rsidRPr="00E30569">
        <w:rPr>
          <w:rPrChange w:id="648" w:author="liors" w:date="2012-01-03T18:30:00Z">
            <w:rPr>
              <w:color w:val="0000FF"/>
              <w:sz w:val="24"/>
              <w:szCs w:val="24"/>
              <w:u w:val="single"/>
            </w:rPr>
          </w:rPrChange>
        </w:rPr>
        <w:t xml:space="preserve"> :</w:t>
      </w:r>
    </w:p>
    <w:p w:rsidR="005801DB" w:rsidRPr="009101BC" w:rsidRDefault="005801DB" w:rsidP="008C3BD3">
      <w:pPr>
        <w:pStyle w:val="ListParagraph"/>
        <w:ind w:left="1440"/>
        <w:rPr>
          <w:sz w:val="24"/>
          <w:szCs w:val="24"/>
        </w:rPr>
      </w:pPr>
      <w:r w:rsidRPr="009101BC">
        <w:rPr>
          <w:noProof/>
          <w:sz w:val="24"/>
          <w:szCs w:val="24"/>
        </w:rPr>
        <w:lastRenderedPageBreak/>
        <w:drawing>
          <wp:anchor distT="0" distB="0" distL="114300" distR="114300" simplePos="0" relativeHeight="251659264" behindDoc="0" locked="0" layoutInCell="1" allowOverlap="1">
            <wp:simplePos x="0" y="0"/>
            <wp:positionH relativeFrom="column">
              <wp:posOffset>341630</wp:posOffset>
            </wp:positionH>
            <wp:positionV relativeFrom="paragraph">
              <wp:posOffset>281305</wp:posOffset>
            </wp:positionV>
            <wp:extent cx="5220335" cy="50653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20335" cy="5065395"/>
                    </a:xfrm>
                    <a:prstGeom prst="rect">
                      <a:avLst/>
                    </a:prstGeom>
                    <a:noFill/>
                    <a:ln w="9525">
                      <a:noFill/>
                      <a:miter lim="800000"/>
                      <a:headEnd/>
                      <a:tailEnd/>
                    </a:ln>
                  </pic:spPr>
                </pic:pic>
              </a:graphicData>
            </a:graphic>
          </wp:anchor>
        </w:drawing>
      </w:r>
      <w:r w:rsidRPr="009101BC">
        <w:rPr>
          <w:sz w:val="24"/>
          <w:szCs w:val="24"/>
        </w:rPr>
        <w:t xml:space="preserve">Mark the ‘InkInk’ flag and </w:t>
      </w:r>
      <w:r w:rsidR="008C3BD3">
        <w:rPr>
          <w:sz w:val="24"/>
          <w:szCs w:val="24"/>
        </w:rPr>
        <w:t>press</w:t>
      </w:r>
      <w:r w:rsidRPr="009101BC">
        <w:rPr>
          <w:sz w:val="24"/>
          <w:szCs w:val="24"/>
        </w:rPr>
        <w:t xml:space="preserve"> ‘Next’.</w:t>
      </w:r>
    </w:p>
    <w:p w:rsidR="005801DB" w:rsidRPr="009101BC" w:rsidRDefault="005801DB" w:rsidP="005801DB">
      <w:pPr>
        <w:pStyle w:val="ListParagraph"/>
        <w:ind w:left="1440"/>
        <w:rPr>
          <w:sz w:val="24"/>
          <w:szCs w:val="24"/>
        </w:rPr>
      </w:pPr>
    </w:p>
    <w:p w:rsidR="005801DB" w:rsidRPr="00C87F75" w:rsidRDefault="00E30569" w:rsidP="00226BB1">
      <w:pPr>
        <w:pStyle w:val="ListParagraph"/>
        <w:numPr>
          <w:ilvl w:val="1"/>
          <w:numId w:val="4"/>
        </w:numPr>
        <w:rPr>
          <w:rPrChange w:id="649" w:author="liors" w:date="2012-01-03T18:30:00Z">
            <w:rPr>
              <w:sz w:val="24"/>
              <w:szCs w:val="24"/>
            </w:rPr>
          </w:rPrChange>
        </w:rPr>
      </w:pPr>
      <w:r w:rsidRPr="00E30569">
        <w:rPr>
          <w:rPrChange w:id="650" w:author="liors" w:date="2012-01-03T18:30:00Z">
            <w:rPr>
              <w:color w:val="0000FF"/>
              <w:sz w:val="24"/>
              <w:szCs w:val="24"/>
              <w:u w:val="single"/>
            </w:rPr>
          </w:rPrChange>
        </w:rPr>
        <w:t>After the installation process is completed, restart Eclipse.</w:t>
      </w:r>
    </w:p>
    <w:p w:rsidR="005801DB" w:rsidRPr="00C87F75" w:rsidRDefault="00E30569" w:rsidP="005801DB">
      <w:pPr>
        <w:pStyle w:val="ListParagraph"/>
        <w:numPr>
          <w:ilvl w:val="0"/>
          <w:numId w:val="4"/>
        </w:numPr>
        <w:rPr>
          <w:rPrChange w:id="651" w:author="liors" w:date="2012-01-03T18:30:00Z">
            <w:rPr>
              <w:sz w:val="24"/>
              <w:szCs w:val="24"/>
            </w:rPr>
          </w:rPrChange>
        </w:rPr>
      </w:pPr>
      <w:r w:rsidRPr="00E30569">
        <w:rPr>
          <w:rPrChange w:id="652" w:author="liors" w:date="2012-01-03T18:30:00Z">
            <w:rPr>
              <w:color w:val="0000FF"/>
              <w:sz w:val="24"/>
              <w:szCs w:val="24"/>
              <w:u w:val="single"/>
            </w:rPr>
          </w:rPrChange>
        </w:rPr>
        <w:t>Install Eclipse SVN  plugin :</w:t>
      </w:r>
    </w:p>
    <w:p w:rsidR="005801DB" w:rsidRPr="00C87F75" w:rsidRDefault="00E30569" w:rsidP="005801DB">
      <w:pPr>
        <w:pStyle w:val="ListParagraph"/>
        <w:numPr>
          <w:ilvl w:val="1"/>
          <w:numId w:val="4"/>
        </w:numPr>
        <w:rPr>
          <w:rPrChange w:id="653" w:author="liors" w:date="2012-01-03T18:30:00Z">
            <w:rPr>
              <w:sz w:val="24"/>
              <w:szCs w:val="24"/>
            </w:rPr>
          </w:rPrChange>
        </w:rPr>
      </w:pPr>
      <w:r w:rsidRPr="00E30569">
        <w:rPr>
          <w:rPrChange w:id="654" w:author="liors" w:date="2012-01-03T18:30:00Z">
            <w:rPr>
              <w:color w:val="0000FF"/>
              <w:sz w:val="24"/>
              <w:szCs w:val="24"/>
              <w:u w:val="single"/>
            </w:rPr>
          </w:rPrChange>
        </w:rPr>
        <w:t xml:space="preserve">Follow the instructions here : </w:t>
      </w:r>
      <w:r w:rsidRPr="00E30569">
        <w:rPr>
          <w:sz w:val="20"/>
          <w:szCs w:val="20"/>
          <w:rPrChange w:id="655" w:author="liors" w:date="2012-01-03T18:30:00Z">
            <w:rPr>
              <w:color w:val="0000FF"/>
              <w:u w:val="single"/>
            </w:rPr>
          </w:rPrChange>
        </w:rPr>
        <w:fldChar w:fldCharType="begin"/>
      </w:r>
      <w:r w:rsidRPr="00E30569">
        <w:rPr>
          <w:sz w:val="20"/>
          <w:szCs w:val="20"/>
          <w:rPrChange w:id="656" w:author="liors" w:date="2012-01-03T18:30:00Z">
            <w:rPr>
              <w:color w:val="0000FF"/>
              <w:u w:val="single"/>
            </w:rPr>
          </w:rPrChange>
        </w:rPr>
        <w:instrText>HYPERLINK "http://subclipse.tigris.org/servlets/ProjectProcess?pageID=p4wYuA"</w:instrText>
      </w:r>
      <w:r w:rsidRPr="00E30569">
        <w:rPr>
          <w:sz w:val="20"/>
          <w:szCs w:val="20"/>
          <w:rPrChange w:id="657" w:author="liors" w:date="2012-01-03T18:30:00Z">
            <w:rPr>
              <w:color w:val="0000FF"/>
              <w:u w:val="single"/>
            </w:rPr>
          </w:rPrChange>
        </w:rPr>
        <w:fldChar w:fldCharType="separate"/>
      </w:r>
      <w:r w:rsidRPr="00E30569">
        <w:rPr>
          <w:rStyle w:val="Hyperlink"/>
          <w:rPrChange w:id="658" w:author="liors" w:date="2012-01-03T18:30:00Z">
            <w:rPr>
              <w:rStyle w:val="Hyperlink"/>
              <w:sz w:val="24"/>
              <w:szCs w:val="24"/>
            </w:rPr>
          </w:rPrChange>
        </w:rPr>
        <w:t>http://subclipse.tigris.org/servlets/ProjectProcess?pageID=p4wYuA</w:t>
      </w:r>
      <w:r w:rsidRPr="00E30569">
        <w:rPr>
          <w:sz w:val="20"/>
          <w:szCs w:val="20"/>
          <w:rPrChange w:id="659" w:author="liors" w:date="2012-01-03T18:30:00Z">
            <w:rPr>
              <w:color w:val="0000FF"/>
              <w:u w:val="single"/>
            </w:rPr>
          </w:rPrChange>
        </w:rPr>
        <w:fldChar w:fldCharType="end"/>
      </w:r>
    </w:p>
    <w:p w:rsidR="007C6431" w:rsidRPr="00C87F75" w:rsidRDefault="00E30569" w:rsidP="007C6431">
      <w:pPr>
        <w:pStyle w:val="ListParagraph"/>
        <w:ind w:left="1440"/>
        <w:rPr>
          <w:rPrChange w:id="660" w:author="liors" w:date="2012-01-03T18:30:00Z">
            <w:rPr>
              <w:sz w:val="24"/>
              <w:szCs w:val="24"/>
            </w:rPr>
          </w:rPrChange>
        </w:rPr>
      </w:pPr>
      <w:r w:rsidRPr="00E30569">
        <w:rPr>
          <w:rPrChange w:id="661" w:author="liors" w:date="2012-01-03T18:30:00Z">
            <w:rPr>
              <w:color w:val="0000FF"/>
              <w:sz w:val="24"/>
              <w:szCs w:val="24"/>
              <w:u w:val="single"/>
            </w:rPr>
          </w:rPrChange>
        </w:rPr>
        <w:t xml:space="preserve">Or </w:t>
      </w:r>
    </w:p>
    <w:p w:rsidR="005801DB" w:rsidRPr="00C87F75" w:rsidRDefault="00E30569" w:rsidP="005801DB">
      <w:pPr>
        <w:pStyle w:val="ListParagraph"/>
        <w:numPr>
          <w:ilvl w:val="1"/>
          <w:numId w:val="4"/>
        </w:numPr>
        <w:rPr>
          <w:rPrChange w:id="662" w:author="liors" w:date="2012-01-03T18:30:00Z">
            <w:rPr>
              <w:sz w:val="24"/>
              <w:szCs w:val="24"/>
            </w:rPr>
          </w:rPrChange>
        </w:rPr>
      </w:pPr>
      <w:r w:rsidRPr="00E30569">
        <w:rPr>
          <w:rPrChange w:id="663" w:author="liors" w:date="2012-01-03T18:30:00Z">
            <w:rPr>
              <w:color w:val="0000FF"/>
              <w:sz w:val="24"/>
              <w:szCs w:val="24"/>
              <w:u w:val="single"/>
            </w:rPr>
          </w:rPrChange>
        </w:rPr>
        <w:t>Simply go to ‘Help’</w:t>
      </w:r>
      <w:r w:rsidRPr="00E30569">
        <w:rPr>
          <w:rPrChange w:id="664" w:author="liors" w:date="2012-01-03T18:30:00Z">
            <w:rPr>
              <w:color w:val="0000FF"/>
              <w:sz w:val="24"/>
              <w:szCs w:val="24"/>
              <w:u w:val="single"/>
            </w:rPr>
          </w:rPrChange>
        </w:rPr>
        <w:sym w:font="Wingdings" w:char="F0E0"/>
      </w:r>
      <w:r w:rsidRPr="00E30569">
        <w:rPr>
          <w:rPrChange w:id="665" w:author="liors" w:date="2012-01-03T18:30:00Z">
            <w:rPr>
              <w:color w:val="0000FF"/>
              <w:sz w:val="24"/>
              <w:szCs w:val="24"/>
              <w:u w:val="single"/>
            </w:rPr>
          </w:rPrChange>
        </w:rPr>
        <w:t xml:space="preserve">’Install New Software’ </w:t>
      </w:r>
      <w:r w:rsidRPr="00E30569">
        <w:rPr>
          <w:rPrChange w:id="666" w:author="liors" w:date="2012-01-03T18:30:00Z">
            <w:rPr>
              <w:color w:val="0000FF"/>
              <w:sz w:val="24"/>
              <w:szCs w:val="24"/>
              <w:u w:val="single"/>
            </w:rPr>
          </w:rPrChange>
        </w:rPr>
        <w:sym w:font="Wingdings" w:char="F0E0"/>
      </w:r>
      <w:r w:rsidRPr="00E30569">
        <w:rPr>
          <w:rPrChange w:id="667" w:author="liors" w:date="2012-01-03T18:30:00Z">
            <w:rPr>
              <w:color w:val="0000FF"/>
              <w:sz w:val="24"/>
              <w:szCs w:val="24"/>
              <w:u w:val="single"/>
            </w:rPr>
          </w:rPrChange>
        </w:rPr>
        <w:t xml:space="preserve"> type in the update site URL </w:t>
      </w:r>
      <w:r w:rsidRPr="00E30569">
        <w:rPr>
          <w:sz w:val="20"/>
          <w:szCs w:val="20"/>
          <w:rPrChange w:id="668" w:author="liors" w:date="2012-01-03T18:30:00Z">
            <w:rPr>
              <w:color w:val="0000FF"/>
              <w:u w:val="single"/>
            </w:rPr>
          </w:rPrChange>
        </w:rPr>
        <w:fldChar w:fldCharType="begin"/>
      </w:r>
      <w:r w:rsidRPr="00E30569">
        <w:rPr>
          <w:sz w:val="20"/>
          <w:szCs w:val="20"/>
          <w:rPrChange w:id="669" w:author="liors" w:date="2012-01-03T18:30:00Z">
            <w:rPr>
              <w:color w:val="0000FF"/>
              <w:u w:val="single"/>
            </w:rPr>
          </w:rPrChange>
        </w:rPr>
        <w:instrText>HYPERLINK "http://subclipse.tigris.org/update_1.6.x"</w:instrText>
      </w:r>
      <w:r w:rsidRPr="00E30569">
        <w:rPr>
          <w:sz w:val="20"/>
          <w:szCs w:val="20"/>
          <w:rPrChange w:id="670" w:author="liors" w:date="2012-01-03T18:30:00Z">
            <w:rPr>
              <w:color w:val="0000FF"/>
              <w:u w:val="single"/>
            </w:rPr>
          </w:rPrChange>
        </w:rPr>
        <w:fldChar w:fldCharType="separate"/>
      </w:r>
      <w:r w:rsidRPr="00E30569">
        <w:rPr>
          <w:rStyle w:val="Hyperlink"/>
          <w:rPrChange w:id="671" w:author="liors" w:date="2012-01-03T18:30:00Z">
            <w:rPr>
              <w:rStyle w:val="Hyperlink"/>
              <w:sz w:val="24"/>
              <w:szCs w:val="24"/>
            </w:rPr>
          </w:rPrChange>
        </w:rPr>
        <w:t>http://subclipse.tigris.org/update_1.6.x</w:t>
      </w:r>
      <w:r w:rsidRPr="00E30569">
        <w:rPr>
          <w:sz w:val="20"/>
          <w:szCs w:val="20"/>
          <w:rPrChange w:id="672" w:author="liors" w:date="2012-01-03T18:30:00Z">
            <w:rPr>
              <w:color w:val="0000FF"/>
              <w:u w:val="single"/>
            </w:rPr>
          </w:rPrChange>
        </w:rPr>
        <w:fldChar w:fldCharType="end"/>
      </w:r>
      <w:r w:rsidRPr="00E30569">
        <w:rPr>
          <w:rPrChange w:id="673" w:author="liors" w:date="2012-01-03T18:30:00Z">
            <w:rPr>
              <w:color w:val="0000FF"/>
              <w:sz w:val="24"/>
              <w:szCs w:val="24"/>
              <w:u w:val="single"/>
            </w:rPr>
          </w:rPrChange>
        </w:rPr>
        <w:t xml:space="preserve">  </w:t>
      </w:r>
      <w:r w:rsidRPr="00E30569">
        <w:rPr>
          <w:rPrChange w:id="674" w:author="liors" w:date="2012-01-03T18:30:00Z">
            <w:rPr>
              <w:color w:val="0000FF"/>
              <w:sz w:val="24"/>
              <w:szCs w:val="24"/>
              <w:u w:val="single"/>
            </w:rPr>
          </w:rPrChange>
        </w:rPr>
        <w:sym w:font="Wingdings" w:char="F0E0"/>
      </w:r>
      <w:r w:rsidRPr="00E30569">
        <w:rPr>
          <w:rPrChange w:id="675" w:author="liors" w:date="2012-01-03T18:30:00Z">
            <w:rPr>
              <w:color w:val="0000FF"/>
              <w:sz w:val="24"/>
              <w:szCs w:val="24"/>
              <w:u w:val="single"/>
            </w:rPr>
          </w:rPrChange>
        </w:rPr>
        <w:t xml:space="preserve"> ‘Next’…</w:t>
      </w:r>
    </w:p>
    <w:p w:rsidR="005801DB" w:rsidRPr="00C87F75" w:rsidRDefault="00E30569" w:rsidP="005801DB">
      <w:pPr>
        <w:pStyle w:val="ListParagraph"/>
        <w:numPr>
          <w:ilvl w:val="0"/>
          <w:numId w:val="4"/>
        </w:numPr>
        <w:rPr>
          <w:rPrChange w:id="676" w:author="liors" w:date="2012-01-03T18:30:00Z">
            <w:rPr>
              <w:sz w:val="24"/>
              <w:szCs w:val="24"/>
            </w:rPr>
          </w:rPrChange>
        </w:rPr>
      </w:pPr>
      <w:r w:rsidRPr="00E30569">
        <w:rPr>
          <w:rPrChange w:id="677" w:author="liors" w:date="2012-01-03T18:30:00Z">
            <w:rPr>
              <w:color w:val="0000FF"/>
              <w:sz w:val="24"/>
              <w:szCs w:val="24"/>
              <w:u w:val="single"/>
            </w:rPr>
          </w:rPrChange>
        </w:rPr>
        <w:t>Download the ‘ink-tutorial’ Eclipse project:</w:t>
      </w:r>
    </w:p>
    <w:p w:rsidR="005801DB" w:rsidRPr="00C87F75" w:rsidRDefault="00E30569" w:rsidP="005801DB">
      <w:pPr>
        <w:pStyle w:val="ListParagraph"/>
        <w:numPr>
          <w:ilvl w:val="1"/>
          <w:numId w:val="4"/>
        </w:numPr>
        <w:rPr>
          <w:rPrChange w:id="678" w:author="liors" w:date="2012-01-03T18:29:00Z">
            <w:rPr>
              <w:sz w:val="24"/>
              <w:szCs w:val="24"/>
            </w:rPr>
          </w:rPrChange>
        </w:rPr>
      </w:pPr>
      <w:r w:rsidRPr="00E30569">
        <w:rPr>
          <w:rPrChange w:id="679" w:author="liors" w:date="2012-01-03T18:29:00Z">
            <w:rPr>
              <w:color w:val="0000FF"/>
              <w:sz w:val="24"/>
              <w:szCs w:val="24"/>
              <w:u w:val="single"/>
            </w:rPr>
          </w:rPrChange>
        </w:rPr>
        <w:t>Go to ‘File’</w:t>
      </w:r>
      <w:r w:rsidRPr="00E30569">
        <w:rPr>
          <w:rPrChange w:id="680" w:author="liors" w:date="2012-01-03T18:29:00Z">
            <w:rPr>
              <w:color w:val="0000FF"/>
              <w:sz w:val="24"/>
              <w:szCs w:val="24"/>
              <w:u w:val="single"/>
            </w:rPr>
          </w:rPrChange>
        </w:rPr>
        <w:sym w:font="Wingdings" w:char="F0E0"/>
      </w:r>
      <w:r w:rsidRPr="00E30569">
        <w:rPr>
          <w:rPrChange w:id="681" w:author="liors" w:date="2012-01-03T18:29:00Z">
            <w:rPr>
              <w:color w:val="0000FF"/>
              <w:sz w:val="24"/>
              <w:szCs w:val="24"/>
              <w:u w:val="single"/>
            </w:rPr>
          </w:rPrChange>
        </w:rPr>
        <w:t>’Import’ and choose ‘Checkout Projects from SVN’.</w:t>
      </w:r>
      <w:r w:rsidR="00830969">
        <w:rPr>
          <w:noProof/>
          <w:rPrChange w:id="682">
            <w:rPr>
              <w:noProof/>
              <w:color w:val="0000FF"/>
              <w:sz w:val="24"/>
              <w:szCs w:val="24"/>
              <w:u w:val="single"/>
            </w:rPr>
          </w:rPrChange>
        </w:rPr>
        <w:drawing>
          <wp:anchor distT="0" distB="0" distL="114300" distR="114300" simplePos="0" relativeHeight="251660288" behindDoc="0" locked="0" layoutInCell="1" allowOverlap="1">
            <wp:simplePos x="0" y="0"/>
            <wp:positionH relativeFrom="column">
              <wp:posOffset>937079</wp:posOffset>
            </wp:positionH>
            <wp:positionV relativeFrom="paragraph">
              <wp:posOffset>5987</wp:posOffset>
            </wp:positionV>
            <wp:extent cx="3835400" cy="3802743"/>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835400" cy="3802743"/>
                    </a:xfrm>
                    <a:prstGeom prst="rect">
                      <a:avLst/>
                    </a:prstGeom>
                    <a:noFill/>
                    <a:ln w="9525">
                      <a:noFill/>
                      <a:miter lim="800000"/>
                      <a:headEnd/>
                      <a:tailEnd/>
                    </a:ln>
                  </pic:spPr>
                </pic:pic>
              </a:graphicData>
            </a:graphic>
          </wp:anchor>
        </w:drawing>
      </w:r>
    </w:p>
    <w:p w:rsidR="005801DB" w:rsidRPr="00C87F75" w:rsidRDefault="00E30569" w:rsidP="005801DB">
      <w:pPr>
        <w:pStyle w:val="ListParagraph"/>
        <w:numPr>
          <w:ilvl w:val="1"/>
          <w:numId w:val="4"/>
        </w:numPr>
        <w:rPr>
          <w:rPrChange w:id="683" w:author="liors" w:date="2012-01-03T18:29:00Z">
            <w:rPr>
              <w:sz w:val="24"/>
              <w:szCs w:val="24"/>
            </w:rPr>
          </w:rPrChange>
        </w:rPr>
      </w:pPr>
      <w:r w:rsidRPr="00E30569">
        <w:rPr>
          <w:rPrChange w:id="684" w:author="liors" w:date="2012-01-03T18:29:00Z">
            <w:rPr>
              <w:color w:val="0000FF"/>
              <w:sz w:val="24"/>
              <w:szCs w:val="24"/>
              <w:u w:val="single"/>
            </w:rPr>
          </w:rPrChange>
        </w:rPr>
        <w:lastRenderedPageBreak/>
        <w:t xml:space="preserve">Choose ‘Create a new repository location’ </w:t>
      </w:r>
      <w:r w:rsidRPr="00E30569">
        <w:rPr>
          <w:rPrChange w:id="685" w:author="liors" w:date="2012-01-03T18:29:00Z">
            <w:rPr>
              <w:color w:val="0000FF"/>
              <w:sz w:val="24"/>
              <w:szCs w:val="24"/>
              <w:u w:val="single"/>
            </w:rPr>
          </w:rPrChange>
        </w:rPr>
        <w:sym w:font="Wingdings" w:char="F0E0"/>
      </w:r>
      <w:r w:rsidRPr="00E30569">
        <w:rPr>
          <w:rPrChange w:id="686" w:author="liors" w:date="2012-01-03T18:29:00Z">
            <w:rPr>
              <w:color w:val="0000FF"/>
              <w:sz w:val="24"/>
              <w:szCs w:val="24"/>
              <w:u w:val="single"/>
            </w:rPr>
          </w:rPrChange>
        </w:rPr>
        <w:t xml:space="preserve"> ‘Next’.</w:t>
      </w:r>
    </w:p>
    <w:p w:rsidR="005801DB" w:rsidRPr="00C87F75" w:rsidRDefault="00E30569" w:rsidP="007C6431">
      <w:pPr>
        <w:pStyle w:val="ListParagraph"/>
        <w:numPr>
          <w:ilvl w:val="1"/>
          <w:numId w:val="4"/>
        </w:numPr>
        <w:rPr>
          <w:rPrChange w:id="687" w:author="liors" w:date="2012-01-03T18:29:00Z">
            <w:rPr>
              <w:sz w:val="24"/>
              <w:szCs w:val="24"/>
            </w:rPr>
          </w:rPrChange>
        </w:rPr>
      </w:pPr>
      <w:r w:rsidRPr="00E30569">
        <w:rPr>
          <w:rPrChange w:id="688" w:author="liors" w:date="2012-01-03T18:29:00Z">
            <w:rPr>
              <w:color w:val="0000FF"/>
              <w:sz w:val="24"/>
              <w:szCs w:val="24"/>
              <w:u w:val="single"/>
            </w:rPr>
          </w:rPrChange>
        </w:rPr>
        <w:t xml:space="preserve">Paste the URL: </w:t>
      </w:r>
      <w:r w:rsidRPr="00E30569">
        <w:rPr>
          <w:sz w:val="20"/>
          <w:szCs w:val="20"/>
          <w:rPrChange w:id="689" w:author="liors" w:date="2012-01-03T18:29:00Z">
            <w:rPr>
              <w:color w:val="0000FF"/>
              <w:u w:val="single"/>
            </w:rPr>
          </w:rPrChange>
        </w:rPr>
        <w:fldChar w:fldCharType="begin"/>
      </w:r>
      <w:r w:rsidRPr="00E30569">
        <w:rPr>
          <w:sz w:val="20"/>
          <w:szCs w:val="20"/>
          <w:rPrChange w:id="690" w:author="liors" w:date="2012-01-03T18:29:00Z">
            <w:rPr>
              <w:color w:val="0000FF"/>
              <w:u w:val="single"/>
            </w:rPr>
          </w:rPrChange>
        </w:rPr>
        <w:instrText>HYPERLINK "http://svn.codespot.com/a/eclipselabs.org/ink/trunk/ink.tutorials"</w:instrText>
      </w:r>
      <w:r w:rsidRPr="00E30569">
        <w:rPr>
          <w:sz w:val="20"/>
          <w:szCs w:val="20"/>
          <w:rPrChange w:id="691" w:author="liors" w:date="2012-01-03T18:29:00Z">
            <w:rPr>
              <w:color w:val="0000FF"/>
              <w:u w:val="single"/>
            </w:rPr>
          </w:rPrChange>
        </w:rPr>
        <w:fldChar w:fldCharType="separate"/>
      </w:r>
      <w:r w:rsidRPr="00E30569">
        <w:rPr>
          <w:rStyle w:val="Hyperlink"/>
          <w:rPrChange w:id="692" w:author="liors" w:date="2012-01-03T18:29:00Z">
            <w:rPr>
              <w:rStyle w:val="Hyperlink"/>
              <w:sz w:val="24"/>
              <w:szCs w:val="24"/>
            </w:rPr>
          </w:rPrChange>
        </w:rPr>
        <w:t>http://svn.codespot.com/a/eclipselabs.org/ink/trunk/ink.tutorials</w:t>
      </w:r>
      <w:r w:rsidRPr="00E30569">
        <w:rPr>
          <w:sz w:val="20"/>
          <w:szCs w:val="20"/>
          <w:rPrChange w:id="693" w:author="liors" w:date="2012-01-03T18:29:00Z">
            <w:rPr>
              <w:color w:val="0000FF"/>
              <w:u w:val="single"/>
            </w:rPr>
          </w:rPrChange>
        </w:rPr>
        <w:fldChar w:fldCharType="end"/>
      </w:r>
      <w:r w:rsidRPr="00E30569">
        <w:rPr>
          <w:rPrChange w:id="694" w:author="liors" w:date="2012-01-03T18:29:00Z">
            <w:rPr>
              <w:color w:val="0000FF"/>
              <w:sz w:val="24"/>
              <w:szCs w:val="24"/>
              <w:u w:val="single"/>
            </w:rPr>
          </w:rPrChange>
        </w:rPr>
        <w:t xml:space="preserve"> and press ‘Next’.</w:t>
      </w:r>
      <w:r w:rsidRPr="00E30569">
        <w:rPr>
          <w:noProof/>
          <w:rPrChange w:id="695" w:author="liors" w:date="2012-01-03T18:29:00Z">
            <w:rPr>
              <w:noProof/>
              <w:color w:val="0000FF"/>
              <w:sz w:val="24"/>
              <w:szCs w:val="24"/>
              <w:u w:val="single"/>
            </w:rPr>
          </w:rPrChange>
        </w:rPr>
        <w:t xml:space="preserve"> </w:t>
      </w:r>
    </w:p>
    <w:p w:rsidR="005801DB" w:rsidRPr="009101BC" w:rsidRDefault="005801DB" w:rsidP="005801DB">
      <w:pPr>
        <w:pStyle w:val="ListParagraph"/>
        <w:ind w:left="1440"/>
        <w:rPr>
          <w:sz w:val="24"/>
          <w:szCs w:val="24"/>
        </w:rPr>
      </w:pPr>
      <w:r w:rsidRPr="009101BC">
        <w:rPr>
          <w:noProof/>
          <w:sz w:val="24"/>
          <w:szCs w:val="24"/>
        </w:rPr>
        <w:drawing>
          <wp:inline distT="0" distB="0" distL="0" distR="0">
            <wp:extent cx="3493135" cy="2063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93407" cy="2061029"/>
                    </a:xfrm>
                    <a:prstGeom prst="rect">
                      <a:avLst/>
                    </a:prstGeom>
                    <a:noFill/>
                    <a:ln w="9525">
                      <a:noFill/>
                      <a:miter lim="800000"/>
                      <a:headEnd/>
                      <a:tailEnd/>
                    </a:ln>
                  </pic:spPr>
                </pic:pic>
              </a:graphicData>
            </a:graphic>
          </wp:inline>
        </w:drawing>
      </w:r>
    </w:p>
    <w:p w:rsidR="005801DB" w:rsidRPr="009101BC" w:rsidRDefault="005801DB" w:rsidP="005801DB">
      <w:pPr>
        <w:pStyle w:val="ListParagraph"/>
        <w:ind w:left="1440"/>
        <w:rPr>
          <w:sz w:val="24"/>
          <w:szCs w:val="24"/>
        </w:rPr>
      </w:pPr>
    </w:p>
    <w:p w:rsidR="005801DB" w:rsidRPr="00C87F75" w:rsidRDefault="00E30569" w:rsidP="005801DB">
      <w:pPr>
        <w:pStyle w:val="ListParagraph"/>
        <w:numPr>
          <w:ilvl w:val="1"/>
          <w:numId w:val="4"/>
        </w:numPr>
        <w:rPr>
          <w:rPrChange w:id="696" w:author="liors" w:date="2012-01-03T18:29:00Z">
            <w:rPr>
              <w:sz w:val="24"/>
              <w:szCs w:val="24"/>
            </w:rPr>
          </w:rPrChange>
        </w:rPr>
      </w:pPr>
      <w:r w:rsidRPr="00E30569">
        <w:rPr>
          <w:rPrChange w:id="697" w:author="liors" w:date="2012-01-03T18:29:00Z">
            <w:rPr>
              <w:color w:val="0000FF"/>
              <w:sz w:val="24"/>
              <w:szCs w:val="24"/>
              <w:u w:val="single"/>
            </w:rPr>
          </w:rPrChange>
        </w:rPr>
        <w:t>Choose the root element and press ‘Finish’.</w:t>
      </w:r>
    </w:p>
    <w:p w:rsidR="005801DB" w:rsidRPr="009101BC" w:rsidRDefault="005801DB" w:rsidP="005801DB">
      <w:pPr>
        <w:pStyle w:val="ListParagraph"/>
        <w:ind w:left="1440"/>
        <w:rPr>
          <w:sz w:val="24"/>
          <w:szCs w:val="24"/>
        </w:rPr>
      </w:pPr>
      <w:r w:rsidRPr="009101BC">
        <w:rPr>
          <w:noProof/>
          <w:sz w:val="24"/>
          <w:szCs w:val="24"/>
        </w:rPr>
        <w:drawing>
          <wp:inline distT="0" distB="0" distL="0" distR="0">
            <wp:extent cx="3615432" cy="2092272"/>
            <wp:effectExtent l="19050" t="0" r="4068"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621216" cy="2095619"/>
                    </a:xfrm>
                    <a:prstGeom prst="rect">
                      <a:avLst/>
                    </a:prstGeom>
                    <a:noFill/>
                    <a:ln w="9525">
                      <a:noFill/>
                      <a:miter lim="800000"/>
                      <a:headEnd/>
                      <a:tailEnd/>
                    </a:ln>
                  </pic:spPr>
                </pic:pic>
              </a:graphicData>
            </a:graphic>
          </wp:inline>
        </w:drawing>
      </w:r>
    </w:p>
    <w:p w:rsidR="005801DB" w:rsidRPr="00C87F75" w:rsidRDefault="00E30569" w:rsidP="005F268E">
      <w:pPr>
        <w:pStyle w:val="ListParagraph"/>
        <w:numPr>
          <w:ilvl w:val="1"/>
          <w:numId w:val="4"/>
        </w:numPr>
        <w:rPr>
          <w:rPrChange w:id="698" w:author="liors" w:date="2012-01-03T18:29:00Z">
            <w:rPr>
              <w:sz w:val="24"/>
              <w:szCs w:val="24"/>
            </w:rPr>
          </w:rPrChange>
        </w:rPr>
      </w:pPr>
      <w:r w:rsidRPr="00E30569">
        <w:rPr>
          <w:rPrChange w:id="699" w:author="liors" w:date="2012-01-03T18:29:00Z">
            <w:rPr>
              <w:color w:val="0000FF"/>
              <w:sz w:val="24"/>
              <w:szCs w:val="24"/>
              <w:u w:val="single"/>
            </w:rPr>
          </w:rPrChange>
        </w:rPr>
        <w:t>Restart Eclipse IDE.</w:t>
      </w:r>
    </w:p>
    <w:p w:rsidR="005801DB" w:rsidRPr="00C87F75" w:rsidDel="00C87F75" w:rsidRDefault="00E30569" w:rsidP="006922C1">
      <w:pPr>
        <w:pStyle w:val="ListParagraph"/>
        <w:numPr>
          <w:ilvl w:val="1"/>
          <w:numId w:val="4"/>
        </w:numPr>
        <w:rPr>
          <w:del w:id="700" w:author="liors" w:date="2012-01-03T18:29:00Z"/>
          <w:rPrChange w:id="701" w:author="liors" w:date="2012-01-03T18:29:00Z">
            <w:rPr>
              <w:del w:id="702" w:author="liors" w:date="2012-01-03T18:29:00Z"/>
              <w:sz w:val="24"/>
              <w:szCs w:val="24"/>
            </w:rPr>
          </w:rPrChange>
        </w:rPr>
      </w:pPr>
      <w:r w:rsidRPr="00E30569">
        <w:rPr>
          <w:rPrChange w:id="703" w:author="liors" w:date="2012-01-03T18:29:00Z">
            <w:rPr>
              <w:color w:val="0000FF"/>
              <w:sz w:val="24"/>
              <w:szCs w:val="24"/>
              <w:u w:val="single"/>
            </w:rPr>
          </w:rPrChange>
        </w:rPr>
        <w:t>Launch Clean-Build : ‘Project’</w:t>
      </w:r>
      <w:r w:rsidRPr="00E30569">
        <w:rPr>
          <w:rPrChange w:id="704" w:author="liors" w:date="2012-01-03T18:29:00Z">
            <w:rPr>
              <w:color w:val="0000FF"/>
              <w:sz w:val="24"/>
              <w:szCs w:val="24"/>
              <w:u w:val="single"/>
            </w:rPr>
          </w:rPrChange>
        </w:rPr>
        <w:sym w:font="Wingdings" w:char="F0E0"/>
      </w:r>
      <w:r w:rsidRPr="00E30569">
        <w:rPr>
          <w:rPrChange w:id="705" w:author="liors" w:date="2012-01-03T18:29:00Z">
            <w:rPr>
              <w:color w:val="0000FF"/>
              <w:sz w:val="24"/>
              <w:szCs w:val="24"/>
              <w:u w:val="single"/>
            </w:rPr>
          </w:rPrChange>
        </w:rPr>
        <w:t>’Clean’ (make sure ‘Clean all projects’ is marked)</w:t>
      </w:r>
      <w:r w:rsidRPr="00E30569">
        <w:rPr>
          <w:rPrChange w:id="706" w:author="liors" w:date="2012-01-03T18:29:00Z">
            <w:rPr>
              <w:color w:val="0000FF"/>
              <w:sz w:val="24"/>
              <w:szCs w:val="24"/>
              <w:u w:val="single"/>
            </w:rPr>
          </w:rPrChange>
        </w:rPr>
        <w:sym w:font="Wingdings" w:char="F0E0"/>
      </w:r>
      <w:r w:rsidRPr="00E30569">
        <w:rPr>
          <w:rPrChange w:id="707" w:author="liors" w:date="2012-01-03T18:29:00Z">
            <w:rPr>
              <w:color w:val="0000FF"/>
              <w:sz w:val="24"/>
              <w:szCs w:val="24"/>
              <w:u w:val="single"/>
            </w:rPr>
          </w:rPrChange>
        </w:rPr>
        <w:t>Press ‘OK’.</w:t>
      </w:r>
    </w:p>
    <w:p w:rsidR="00000000" w:rsidRDefault="00830969">
      <w:pPr>
        <w:pStyle w:val="ListParagraph"/>
        <w:numPr>
          <w:ilvl w:val="1"/>
          <w:numId w:val="4"/>
        </w:numPr>
        <w:rPr>
          <w:del w:id="708" w:author="liors" w:date="2012-01-03T18:08:00Z"/>
          <w:sz w:val="24"/>
          <w:szCs w:val="24"/>
          <w:rPrChange w:id="709" w:author="liors" w:date="2012-01-03T18:29:00Z">
            <w:rPr>
              <w:del w:id="710" w:author="liors" w:date="2012-01-03T18:08:00Z"/>
            </w:rPr>
          </w:rPrChange>
        </w:rPr>
        <w:pPrChange w:id="711" w:author="liors" w:date="2012-01-03T18:29:00Z">
          <w:pPr>
            <w:pStyle w:val="ListParagraph"/>
            <w:ind w:left="1440"/>
          </w:pPr>
        </w:pPrChange>
      </w:pPr>
    </w:p>
    <w:p w:rsidR="00000000" w:rsidRDefault="00830969">
      <w:pPr>
        <w:pStyle w:val="ListParagraph"/>
        <w:rPr>
          <w:del w:id="712" w:author="liors" w:date="2012-01-03T18:08:00Z"/>
        </w:rPr>
        <w:pPrChange w:id="713" w:author="liors" w:date="2012-01-03T18:29:00Z">
          <w:pPr/>
        </w:pPrChange>
      </w:pPr>
    </w:p>
    <w:p w:rsidR="00830969" w:rsidRDefault="00830969">
      <w:pPr>
        <w:pStyle w:val="ListParagraph"/>
        <w:numPr>
          <w:ilvl w:val="1"/>
          <w:numId w:val="4"/>
        </w:numPr>
        <w:pPrChange w:id="714" w:author="liors" w:date="2012-01-03T18:29:00Z">
          <w:pPr/>
        </w:pPrChange>
      </w:pPr>
    </w:p>
    <w:sectPr w:rsidR="00830969" w:rsidSect="008229C2">
      <w:pgSz w:w="15840" w:h="12240" w:orient="landscape"/>
      <w:pgMar w:top="1800" w:right="1440" w:bottom="180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4" w:author="liors" w:date="2012-01-03T17:51:00Z" w:initials="ls">
    <w:p w:rsidR="00E908BC" w:rsidRDefault="00E908BC" w:rsidP="00D67B0B">
      <w:pPr>
        <w:pStyle w:val="CommentText"/>
      </w:pPr>
      <w:r>
        <w:rPr>
          <w:rStyle w:val="CommentReference"/>
        </w:rPr>
        <w:annotationRef/>
      </w:r>
      <w:r>
        <w:t>A_SpecialOffer is not implemented by BaseOfferImpl but rather by the concrete class SpecialOffer (see in the Eclipse).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969" w:rsidRDefault="00830969" w:rsidP="00930FB4">
      <w:pPr>
        <w:spacing w:after="0" w:line="240" w:lineRule="auto"/>
      </w:pPr>
      <w:r>
        <w:separator/>
      </w:r>
    </w:p>
  </w:endnote>
  <w:endnote w:type="continuationSeparator" w:id="0">
    <w:p w:rsidR="00830969" w:rsidRDefault="00830969"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969" w:rsidRDefault="00830969" w:rsidP="00930FB4">
      <w:pPr>
        <w:spacing w:after="0" w:line="240" w:lineRule="auto"/>
      </w:pPr>
      <w:r>
        <w:separator/>
      </w:r>
    </w:p>
  </w:footnote>
  <w:footnote w:type="continuationSeparator" w:id="0">
    <w:p w:rsidR="00830969" w:rsidRDefault="00830969"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5CFE"/>
    <w:multiLevelType w:val="hybridMultilevel"/>
    <w:tmpl w:val="9926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91022"/>
    <w:multiLevelType w:val="hybridMultilevel"/>
    <w:tmpl w:val="2F64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D4199"/>
    <w:multiLevelType w:val="hybridMultilevel"/>
    <w:tmpl w:val="B48C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344AF"/>
    <w:multiLevelType w:val="hybridMultilevel"/>
    <w:tmpl w:val="851C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D1CB4"/>
    <w:multiLevelType w:val="hybridMultilevel"/>
    <w:tmpl w:val="B676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9"/>
  </w:num>
  <w:num w:numId="5">
    <w:abstractNumId w:val="4"/>
  </w:num>
  <w:num w:numId="6">
    <w:abstractNumId w:val="2"/>
  </w:num>
  <w:num w:numId="7">
    <w:abstractNumId w:val="8"/>
  </w:num>
  <w:num w:numId="8">
    <w:abstractNumId w:val="0"/>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326E1"/>
    <w:rsid w:val="00040A60"/>
    <w:rsid w:val="00057805"/>
    <w:rsid w:val="00060551"/>
    <w:rsid w:val="00062509"/>
    <w:rsid w:val="00063E7C"/>
    <w:rsid w:val="0008413F"/>
    <w:rsid w:val="000854B7"/>
    <w:rsid w:val="00086D07"/>
    <w:rsid w:val="00087A6E"/>
    <w:rsid w:val="00087A9C"/>
    <w:rsid w:val="000931E9"/>
    <w:rsid w:val="000937A8"/>
    <w:rsid w:val="000B2703"/>
    <w:rsid w:val="000B3154"/>
    <w:rsid w:val="000B4D3D"/>
    <w:rsid w:val="000B7738"/>
    <w:rsid w:val="000D3C93"/>
    <w:rsid w:val="000E034E"/>
    <w:rsid w:val="000E23F2"/>
    <w:rsid w:val="000E26BF"/>
    <w:rsid w:val="000E42A2"/>
    <w:rsid w:val="00100BAA"/>
    <w:rsid w:val="00112DBC"/>
    <w:rsid w:val="00113FF7"/>
    <w:rsid w:val="0011484B"/>
    <w:rsid w:val="001238A2"/>
    <w:rsid w:val="001250A0"/>
    <w:rsid w:val="00134D94"/>
    <w:rsid w:val="001419A8"/>
    <w:rsid w:val="001530E1"/>
    <w:rsid w:val="0017029D"/>
    <w:rsid w:val="00181012"/>
    <w:rsid w:val="0019524B"/>
    <w:rsid w:val="00197F45"/>
    <w:rsid w:val="001A1B58"/>
    <w:rsid w:val="001B0A47"/>
    <w:rsid w:val="001C1075"/>
    <w:rsid w:val="001C4D36"/>
    <w:rsid w:val="001E7D9B"/>
    <w:rsid w:val="001F14AA"/>
    <w:rsid w:val="002032FE"/>
    <w:rsid w:val="002121B1"/>
    <w:rsid w:val="00214AE0"/>
    <w:rsid w:val="002162C6"/>
    <w:rsid w:val="00217606"/>
    <w:rsid w:val="002247B0"/>
    <w:rsid w:val="00226BB1"/>
    <w:rsid w:val="00230548"/>
    <w:rsid w:val="00230C32"/>
    <w:rsid w:val="00233C46"/>
    <w:rsid w:val="00245278"/>
    <w:rsid w:val="00250032"/>
    <w:rsid w:val="00266638"/>
    <w:rsid w:val="00272A06"/>
    <w:rsid w:val="00273E9C"/>
    <w:rsid w:val="00276363"/>
    <w:rsid w:val="00282400"/>
    <w:rsid w:val="00286C1B"/>
    <w:rsid w:val="0029178A"/>
    <w:rsid w:val="002A0F38"/>
    <w:rsid w:val="002A6F10"/>
    <w:rsid w:val="002B31FA"/>
    <w:rsid w:val="002B326C"/>
    <w:rsid w:val="002C4CAE"/>
    <w:rsid w:val="002C68A9"/>
    <w:rsid w:val="002D073D"/>
    <w:rsid w:val="002E4676"/>
    <w:rsid w:val="002E4CEF"/>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F6407"/>
    <w:rsid w:val="004058B0"/>
    <w:rsid w:val="004066B7"/>
    <w:rsid w:val="00416F61"/>
    <w:rsid w:val="00423F06"/>
    <w:rsid w:val="00441D23"/>
    <w:rsid w:val="0045287D"/>
    <w:rsid w:val="004536A4"/>
    <w:rsid w:val="0045447A"/>
    <w:rsid w:val="004628AA"/>
    <w:rsid w:val="00465376"/>
    <w:rsid w:val="004658FF"/>
    <w:rsid w:val="004673FF"/>
    <w:rsid w:val="004769EA"/>
    <w:rsid w:val="00486858"/>
    <w:rsid w:val="004914F7"/>
    <w:rsid w:val="004A1776"/>
    <w:rsid w:val="004A4A02"/>
    <w:rsid w:val="004A5F86"/>
    <w:rsid w:val="004A6316"/>
    <w:rsid w:val="004C25BE"/>
    <w:rsid w:val="004C7081"/>
    <w:rsid w:val="004E6ED2"/>
    <w:rsid w:val="004F1723"/>
    <w:rsid w:val="004F6AF9"/>
    <w:rsid w:val="0050204C"/>
    <w:rsid w:val="00523175"/>
    <w:rsid w:val="00523634"/>
    <w:rsid w:val="0052700D"/>
    <w:rsid w:val="005405D4"/>
    <w:rsid w:val="00556CEB"/>
    <w:rsid w:val="00561159"/>
    <w:rsid w:val="00567A8F"/>
    <w:rsid w:val="005801DB"/>
    <w:rsid w:val="00580E14"/>
    <w:rsid w:val="00582B37"/>
    <w:rsid w:val="00583E0C"/>
    <w:rsid w:val="0058750D"/>
    <w:rsid w:val="005A181C"/>
    <w:rsid w:val="005A189F"/>
    <w:rsid w:val="005A5143"/>
    <w:rsid w:val="005A52EA"/>
    <w:rsid w:val="005C28DA"/>
    <w:rsid w:val="005C46F3"/>
    <w:rsid w:val="005D3071"/>
    <w:rsid w:val="005D60E3"/>
    <w:rsid w:val="005F268E"/>
    <w:rsid w:val="005F4C73"/>
    <w:rsid w:val="005F5716"/>
    <w:rsid w:val="005F5B63"/>
    <w:rsid w:val="00602606"/>
    <w:rsid w:val="006061AA"/>
    <w:rsid w:val="00625430"/>
    <w:rsid w:val="00625F9A"/>
    <w:rsid w:val="00630729"/>
    <w:rsid w:val="00634CA6"/>
    <w:rsid w:val="0063666E"/>
    <w:rsid w:val="00651687"/>
    <w:rsid w:val="006529E8"/>
    <w:rsid w:val="00661622"/>
    <w:rsid w:val="0066608F"/>
    <w:rsid w:val="00672F20"/>
    <w:rsid w:val="00676824"/>
    <w:rsid w:val="00680B49"/>
    <w:rsid w:val="00681A92"/>
    <w:rsid w:val="006922C1"/>
    <w:rsid w:val="006A4962"/>
    <w:rsid w:val="006A58B4"/>
    <w:rsid w:val="006B222A"/>
    <w:rsid w:val="006B3E48"/>
    <w:rsid w:val="006B6F1B"/>
    <w:rsid w:val="006B750E"/>
    <w:rsid w:val="006C236B"/>
    <w:rsid w:val="006C26A1"/>
    <w:rsid w:val="006C3FDD"/>
    <w:rsid w:val="006C6AA6"/>
    <w:rsid w:val="006C7524"/>
    <w:rsid w:val="006D111C"/>
    <w:rsid w:val="006F2977"/>
    <w:rsid w:val="006F2DC3"/>
    <w:rsid w:val="006F40BF"/>
    <w:rsid w:val="007077DF"/>
    <w:rsid w:val="007079B2"/>
    <w:rsid w:val="007149CC"/>
    <w:rsid w:val="0073765B"/>
    <w:rsid w:val="00747F41"/>
    <w:rsid w:val="00747F8B"/>
    <w:rsid w:val="007540D3"/>
    <w:rsid w:val="007604C0"/>
    <w:rsid w:val="007670EC"/>
    <w:rsid w:val="00772870"/>
    <w:rsid w:val="00782922"/>
    <w:rsid w:val="00785C1B"/>
    <w:rsid w:val="007860CB"/>
    <w:rsid w:val="00790951"/>
    <w:rsid w:val="007A0CA3"/>
    <w:rsid w:val="007A74AE"/>
    <w:rsid w:val="007B05F5"/>
    <w:rsid w:val="007B1D6C"/>
    <w:rsid w:val="007B5E4C"/>
    <w:rsid w:val="007C38BC"/>
    <w:rsid w:val="007C6431"/>
    <w:rsid w:val="007D4372"/>
    <w:rsid w:val="007D51FB"/>
    <w:rsid w:val="007E6BB6"/>
    <w:rsid w:val="007F605D"/>
    <w:rsid w:val="00806385"/>
    <w:rsid w:val="008229C2"/>
    <w:rsid w:val="0082330A"/>
    <w:rsid w:val="00827790"/>
    <w:rsid w:val="00830969"/>
    <w:rsid w:val="00841D2C"/>
    <w:rsid w:val="00842E64"/>
    <w:rsid w:val="008500E2"/>
    <w:rsid w:val="00857174"/>
    <w:rsid w:val="0086349B"/>
    <w:rsid w:val="0086474C"/>
    <w:rsid w:val="008708F0"/>
    <w:rsid w:val="00874DA8"/>
    <w:rsid w:val="0088094A"/>
    <w:rsid w:val="00882D69"/>
    <w:rsid w:val="008871DE"/>
    <w:rsid w:val="0089705B"/>
    <w:rsid w:val="008A0BD7"/>
    <w:rsid w:val="008A2AE9"/>
    <w:rsid w:val="008C3BD3"/>
    <w:rsid w:val="008C47C2"/>
    <w:rsid w:val="008C7CAF"/>
    <w:rsid w:val="008D0FAE"/>
    <w:rsid w:val="008D7ACD"/>
    <w:rsid w:val="008E0F32"/>
    <w:rsid w:val="008E4DD5"/>
    <w:rsid w:val="008F28D6"/>
    <w:rsid w:val="008F5B94"/>
    <w:rsid w:val="008F5F74"/>
    <w:rsid w:val="008F6629"/>
    <w:rsid w:val="0090414D"/>
    <w:rsid w:val="0092171A"/>
    <w:rsid w:val="00927C58"/>
    <w:rsid w:val="00930FB4"/>
    <w:rsid w:val="00936DB7"/>
    <w:rsid w:val="00941156"/>
    <w:rsid w:val="009634B3"/>
    <w:rsid w:val="00963E56"/>
    <w:rsid w:val="00970477"/>
    <w:rsid w:val="00985AB6"/>
    <w:rsid w:val="009913CC"/>
    <w:rsid w:val="0099371B"/>
    <w:rsid w:val="009A0626"/>
    <w:rsid w:val="009A06DB"/>
    <w:rsid w:val="009A378E"/>
    <w:rsid w:val="009B26F7"/>
    <w:rsid w:val="009C4B78"/>
    <w:rsid w:val="009D1B51"/>
    <w:rsid w:val="009E2BB3"/>
    <w:rsid w:val="009E611E"/>
    <w:rsid w:val="009F1748"/>
    <w:rsid w:val="009F2A89"/>
    <w:rsid w:val="009F6DB7"/>
    <w:rsid w:val="00A32BCE"/>
    <w:rsid w:val="00A36C3C"/>
    <w:rsid w:val="00A51943"/>
    <w:rsid w:val="00A5283D"/>
    <w:rsid w:val="00A63160"/>
    <w:rsid w:val="00A7429B"/>
    <w:rsid w:val="00A753B0"/>
    <w:rsid w:val="00A800BD"/>
    <w:rsid w:val="00A81544"/>
    <w:rsid w:val="00A90B93"/>
    <w:rsid w:val="00A9219F"/>
    <w:rsid w:val="00A9248D"/>
    <w:rsid w:val="00A968E3"/>
    <w:rsid w:val="00A97D11"/>
    <w:rsid w:val="00AA1EA6"/>
    <w:rsid w:val="00AA3E1B"/>
    <w:rsid w:val="00AA5DB0"/>
    <w:rsid w:val="00AB077C"/>
    <w:rsid w:val="00AB357A"/>
    <w:rsid w:val="00AC65A9"/>
    <w:rsid w:val="00AF14C8"/>
    <w:rsid w:val="00B05AE6"/>
    <w:rsid w:val="00B11B27"/>
    <w:rsid w:val="00B261D3"/>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19"/>
    <w:rsid w:val="00BC23A3"/>
    <w:rsid w:val="00BC4963"/>
    <w:rsid w:val="00BC6FD4"/>
    <w:rsid w:val="00BD4B4F"/>
    <w:rsid w:val="00BD6E8F"/>
    <w:rsid w:val="00BE5F2A"/>
    <w:rsid w:val="00C05A4A"/>
    <w:rsid w:val="00C06575"/>
    <w:rsid w:val="00C131BA"/>
    <w:rsid w:val="00C14A2B"/>
    <w:rsid w:val="00C24D66"/>
    <w:rsid w:val="00C25144"/>
    <w:rsid w:val="00C273FC"/>
    <w:rsid w:val="00C27F52"/>
    <w:rsid w:val="00C4096B"/>
    <w:rsid w:val="00C41B97"/>
    <w:rsid w:val="00C42AD6"/>
    <w:rsid w:val="00C437F7"/>
    <w:rsid w:val="00C52728"/>
    <w:rsid w:val="00C65D78"/>
    <w:rsid w:val="00C72E18"/>
    <w:rsid w:val="00C746B6"/>
    <w:rsid w:val="00C75F5D"/>
    <w:rsid w:val="00C80844"/>
    <w:rsid w:val="00C87F75"/>
    <w:rsid w:val="00C93900"/>
    <w:rsid w:val="00CA6415"/>
    <w:rsid w:val="00CB1B13"/>
    <w:rsid w:val="00CB69D3"/>
    <w:rsid w:val="00CC0C74"/>
    <w:rsid w:val="00CC7D7C"/>
    <w:rsid w:val="00CC7EB6"/>
    <w:rsid w:val="00CE229C"/>
    <w:rsid w:val="00CF6613"/>
    <w:rsid w:val="00D04096"/>
    <w:rsid w:val="00D10BCA"/>
    <w:rsid w:val="00D14FDB"/>
    <w:rsid w:val="00D155AE"/>
    <w:rsid w:val="00D17B49"/>
    <w:rsid w:val="00D22A03"/>
    <w:rsid w:val="00D22C28"/>
    <w:rsid w:val="00D30B76"/>
    <w:rsid w:val="00D362DA"/>
    <w:rsid w:val="00D40BFF"/>
    <w:rsid w:val="00D4367D"/>
    <w:rsid w:val="00D46DC0"/>
    <w:rsid w:val="00D51991"/>
    <w:rsid w:val="00D70F7D"/>
    <w:rsid w:val="00D72775"/>
    <w:rsid w:val="00D72B74"/>
    <w:rsid w:val="00D73FD3"/>
    <w:rsid w:val="00D82096"/>
    <w:rsid w:val="00D93215"/>
    <w:rsid w:val="00D94898"/>
    <w:rsid w:val="00DA2745"/>
    <w:rsid w:val="00DC2C1E"/>
    <w:rsid w:val="00DD1B17"/>
    <w:rsid w:val="00DE1DD4"/>
    <w:rsid w:val="00DE5A40"/>
    <w:rsid w:val="00DF08C7"/>
    <w:rsid w:val="00DF5286"/>
    <w:rsid w:val="00DF57A3"/>
    <w:rsid w:val="00E02E19"/>
    <w:rsid w:val="00E04492"/>
    <w:rsid w:val="00E07F33"/>
    <w:rsid w:val="00E155F8"/>
    <w:rsid w:val="00E1603F"/>
    <w:rsid w:val="00E22A2D"/>
    <w:rsid w:val="00E30569"/>
    <w:rsid w:val="00E35ADB"/>
    <w:rsid w:val="00E42FC9"/>
    <w:rsid w:val="00E45CC7"/>
    <w:rsid w:val="00E5300B"/>
    <w:rsid w:val="00E6319D"/>
    <w:rsid w:val="00E666BD"/>
    <w:rsid w:val="00E73BF5"/>
    <w:rsid w:val="00E768F6"/>
    <w:rsid w:val="00E779E8"/>
    <w:rsid w:val="00E81A86"/>
    <w:rsid w:val="00E908BC"/>
    <w:rsid w:val="00E969D8"/>
    <w:rsid w:val="00EB0A36"/>
    <w:rsid w:val="00EB6728"/>
    <w:rsid w:val="00EC0BB5"/>
    <w:rsid w:val="00EC2EEF"/>
    <w:rsid w:val="00EC53AD"/>
    <w:rsid w:val="00ED317A"/>
    <w:rsid w:val="00EE030B"/>
    <w:rsid w:val="00F1643D"/>
    <w:rsid w:val="00F2325B"/>
    <w:rsid w:val="00F3267E"/>
    <w:rsid w:val="00F3609A"/>
    <w:rsid w:val="00F400D2"/>
    <w:rsid w:val="00F42ECA"/>
    <w:rsid w:val="00F63448"/>
    <w:rsid w:val="00F66094"/>
    <w:rsid w:val="00F81EFD"/>
    <w:rsid w:val="00F870F2"/>
    <w:rsid w:val="00F93241"/>
    <w:rsid w:val="00F96430"/>
    <w:rsid w:val="00FA1B16"/>
    <w:rsid w:val="00FB2175"/>
    <w:rsid w:val="00FB5D07"/>
    <w:rsid w:val="00FD0599"/>
    <w:rsid w:val="00FD55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 w:type="paragraph" w:styleId="NormalWeb">
    <w:name w:val="Normal (Web)"/>
    <w:basedOn w:val="Normal"/>
    <w:uiPriority w:val="99"/>
    <w:unhideWhenUsed/>
    <w:rsid w:val="00D22C2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908B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975254795">
      <w:bodyDiv w:val="1"/>
      <w:marLeft w:val="0"/>
      <w:marRight w:val="0"/>
      <w:marTop w:val="0"/>
      <w:marBottom w:val="0"/>
      <w:divBdr>
        <w:top w:val="none" w:sz="0" w:space="0" w:color="auto"/>
        <w:left w:val="none" w:sz="0" w:space="0" w:color="auto"/>
        <w:bottom w:val="none" w:sz="0" w:space="0" w:color="auto"/>
        <w:right w:val="none" w:sz="0" w:space="0" w:color="auto"/>
      </w:divBdr>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eclipse.org/downloads/packages/eclipse-ide-java-developers/heliossr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hyperlink" Target="http://en.wikipedia.org/wiki/Simple_Declarative_Languag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13D8-A121-4C8B-9C9E-43294957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atzmon</dc:creator>
  <cp:lastModifiedBy>liors</cp:lastModifiedBy>
  <cp:revision>2</cp:revision>
  <cp:lastPrinted>2012-01-07T10:21:00Z</cp:lastPrinted>
  <dcterms:created xsi:type="dcterms:W3CDTF">2012-01-07T10:21:00Z</dcterms:created>
  <dcterms:modified xsi:type="dcterms:W3CDTF">2012-01-07T10:21:00Z</dcterms:modified>
</cp:coreProperties>
</file>