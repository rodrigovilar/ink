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Default="009D1B51" w:rsidP="009D1B51">
      <w:pPr>
        <w:pStyle w:val="Heading1"/>
      </w:pPr>
      <w:r w:rsidRPr="009D1B51">
        <w:t xml:space="preserve">Ink tutorial </w:t>
      </w:r>
      <w:r>
        <w:t>–</w:t>
      </w:r>
      <w:r w:rsidRPr="009D1B51">
        <w:t xml:space="preserve"> 1</w:t>
      </w:r>
    </w:p>
    <w:p w:rsidR="009D1B51" w:rsidRDefault="0019524B" w:rsidP="009D1B51">
      <w:pPr>
        <w:pStyle w:val="Heading1"/>
      </w:pPr>
      <w:r>
        <w:t>What is ink all about?</w:t>
      </w:r>
    </w:p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(DSL)</w:t>
      </w:r>
      <w:r w:rsidR="009C4B78">
        <w:t>,</w:t>
      </w:r>
      <w:r>
        <w:t xml:space="preserve"> </w:t>
      </w:r>
      <w:r w:rsidRPr="00A5283D">
        <w:rPr>
          <w:color w:val="FF0000"/>
        </w:rPr>
        <w:t xml:space="preserve">a simple </w:t>
      </w:r>
      <w:r w:rsidR="009C4B78">
        <w:rPr>
          <w:color w:val="FF0000"/>
        </w:rPr>
        <w:t>syntax</w:t>
      </w:r>
      <w:r w:rsidRPr="00A5283D">
        <w:rPr>
          <w:color w:val="FF0000"/>
        </w:rPr>
        <w:t xml:space="preserve"> to configure the behavior of your system</w:t>
      </w:r>
      <w:r>
        <w:t>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38102B">
      <w:r>
        <w:t xml:space="preserve">To try </w:t>
      </w:r>
      <w:del w:id="0" w:author="atzmon" w:date="2011-05-20T10:40:00Z">
        <w:r w:rsidDel="0038102B">
          <w:delText xml:space="preserve">and </w:delText>
        </w:r>
      </w:del>
      <w:ins w:id="1" w:author="atzmon" w:date="2011-05-20T10:40:00Z">
        <w:r w:rsidR="0038102B">
          <w:t>the</w:t>
        </w:r>
        <w:r w:rsidR="0038102B">
          <w:t xml:space="preserve"> </w:t>
        </w:r>
      </w:ins>
      <w:r>
        <w:t>tutorial code yourself</w:t>
      </w:r>
      <w:proofErr w:type="gramStart"/>
      <w:r>
        <w:t>,  take</w:t>
      </w:r>
      <w:proofErr w:type="gramEnd"/>
      <w:r>
        <w:t xml:space="preserve"> a look at “</w:t>
      </w:r>
      <w:r w:rsidR="005A5143">
        <w:fldChar w:fldCharType="begin"/>
      </w:r>
      <w:r>
        <w:instrText xml:space="preserve"> REF _Ref291607378 \h </w:instrText>
      </w:r>
      <w:r w:rsidR="005A5143">
        <w:fldChar w:fldCharType="separate"/>
      </w:r>
      <w:r w:rsidRPr="009101BC">
        <w:rPr>
          <w:sz w:val="30"/>
          <w:szCs w:val="30"/>
        </w:rPr>
        <w:t>Ink Tutorial– Installation Guide</w:t>
      </w:r>
      <w:r w:rsidR="005A5143">
        <w:fldChar w:fldCharType="end"/>
      </w:r>
      <w:r>
        <w:t xml:space="preserve">” at the end of this </w:t>
      </w:r>
      <w:del w:id="2" w:author="atzmon" w:date="2011-05-20T10:41:00Z">
        <w:r w:rsidDel="0038102B">
          <w:delText>chapter</w:delText>
        </w:r>
      </w:del>
      <w:ins w:id="3" w:author="atzmon" w:date="2011-05-20T10:41:00Z">
        <w:r w:rsidR="0038102B">
          <w:t>tutorial</w:t>
        </w:r>
      </w:ins>
      <w:r>
        <w:t>.</w:t>
      </w:r>
    </w:p>
    <w:p w:rsidR="003B72C1" w:rsidRPr="009A0626" w:rsidRDefault="0089705B" w:rsidP="003B72C1">
      <w:pPr>
        <w:pStyle w:val="Heading2"/>
        <w:rPr>
          <w:color w:val="FF0000"/>
        </w:rPr>
      </w:pPr>
      <w:r w:rsidRPr="009A0626">
        <w:rPr>
          <w:color w:val="FF0000"/>
        </w:rPr>
        <w:t>An example</w:t>
      </w:r>
      <w:r w:rsidR="0019524B" w:rsidRPr="009A0626">
        <w:rPr>
          <w:color w:val="FF0000"/>
        </w:rPr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ins w:id="4" w:author="atzmon" w:date="2011-05-20T10:41:00Z">
        <w:r w:rsidR="0038102B">
          <w:t xml:space="preserve">the </w:t>
        </w:r>
      </w:ins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del w:id="5" w:author="atzmon" w:date="2011-05-20T10:41:00Z">
        <w:r w:rsidR="009A0626" w:rsidDel="007C38BC">
          <w:delText>i</w:delText>
        </w:r>
      </w:del>
      <w:ins w:id="6" w:author="atzmon" w:date="2011-05-20T10:41:00Z">
        <w:r w:rsidR="007C38BC">
          <w:t>I</w:t>
        </w:r>
      </w:ins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EC0BB5" w:rsidRDefault="005A189F" w:rsidP="007149CC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 xml:space="preserve">interface </w:t>
      </w:r>
      <w:proofErr w:type="spellStart"/>
      <w:r w:rsidR="007149CC">
        <w:t>A_Product</w:t>
      </w:r>
      <w:proofErr w:type="spellEnd"/>
      <w:r w:rsidR="007149CC">
        <w:t>. Each instance represents a magazine, along with its price.</w:t>
      </w:r>
    </w:p>
    <w:p w:rsidR="008F5F74" w:rsidRDefault="008F5F74" w:rsidP="008F5F74"/>
    <w:p w:rsidR="008F5F74" w:rsidRDefault="008F5F74" w:rsidP="008F5F74"/>
    <w:p w:rsidR="008F5F74" w:rsidRDefault="006F40BF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8F5F74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A_Product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getID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Double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Default="008F5F74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F5F74" w:rsidRDefault="008F5F74" w:rsidP="008F5F74"/>
              </w:txbxContent>
            </v:textbox>
            <w10:wrap type="none" anchorx="margin"/>
            <w10:anchorlock/>
          </v:shape>
        </w:pict>
      </w:r>
    </w:p>
    <w:p w:rsidR="00EC0BB5" w:rsidRDefault="009F1748" w:rsidP="00EC0BB5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</w:t>
      </w:r>
      <w:proofErr w:type="spellStart"/>
      <w:r w:rsidR="00EC0BB5">
        <w:t>A_Customer</w:t>
      </w:r>
      <w:proofErr w:type="spellEnd"/>
      <w:r w:rsidR="00EC0BB5">
        <w:t>:</w:t>
      </w:r>
    </w:p>
    <w:p w:rsidR="008D7ACD" w:rsidRDefault="008D7ACD" w:rsidP="008D7ACD"/>
    <w:p w:rsidR="008D7ACD" w:rsidRDefault="005A5143" w:rsidP="008D7ACD">
      <w:pPr>
        <w:pStyle w:val="ListParagraph"/>
        <w:tabs>
          <w:tab w:val="left" w:pos="270"/>
        </w:tabs>
        <w:ind w:left="270"/>
      </w:pPr>
      <w:r>
        <w:pict>
          <v:shape id="_x0000_s1035" type="#_x0000_t202" style="width:319.35pt;height:112.85pt;mso-position-horizontal-relative:char;mso-position-vertical-relative:line;mso-width-relative:margin;mso-height-relative:margin" fillcolor="#f2f2f2 [3052]">
            <v:textbox style="mso-next-textbox:#_x0000_s1035">
              <w:txbxContent>
                <w:p w:rsidR="008D7AC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A_Customer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getEmail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getCreditCardNumber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CustomerType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getCustomerType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D7ACD" w:rsidRDefault="008D7ACD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D7ACD" w:rsidRDefault="008D7ACD" w:rsidP="008D7ACD"/>
              </w:txbxContent>
            </v:textbox>
            <w10:wrap type="none" anchorx="margin"/>
            <w10:anchorlock/>
          </v:shape>
        </w:pict>
      </w:r>
    </w:p>
    <w:p w:rsidR="008D7ACD" w:rsidRDefault="008D7ACD" w:rsidP="008D7ACD">
      <w:pPr>
        <w:pStyle w:val="ListParagraph"/>
      </w:pPr>
    </w:p>
    <w:p w:rsidR="008D7ACD" w:rsidRDefault="008D7ACD" w:rsidP="008D7ACD">
      <w:pPr>
        <w:pStyle w:val="ListParagraph"/>
        <w:tabs>
          <w:tab w:val="left" w:pos="270"/>
        </w:tabs>
        <w:ind w:left="270"/>
      </w:pPr>
    </w:p>
    <w:p w:rsidR="008D7ACD" w:rsidRDefault="009F1748" w:rsidP="009F1748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</w:t>
      </w:r>
      <w:proofErr w:type="spellStart"/>
      <w:r w:rsidR="0033738E">
        <w:t>A_Subscription</w:t>
      </w:r>
      <w:proofErr w:type="spellEnd"/>
      <w:r w:rsidR="0033738E">
        <w:t xml:space="preserve"> interface. </w:t>
      </w:r>
      <w:r w:rsidR="003B76B4">
        <w:t xml:space="preserve"> This class represents the subscription of a single customer to a particular magazine.</w:t>
      </w:r>
    </w:p>
    <w:p w:rsidR="002032FE" w:rsidRDefault="002032FE" w:rsidP="002032FE"/>
    <w:p w:rsidR="002032FE" w:rsidRDefault="002032FE" w:rsidP="002032FE"/>
    <w:commentRangeStart w:id="7"/>
    <w:p w:rsidR="002032FE" w:rsidRDefault="005A5143" w:rsidP="002032FE">
      <w:r>
        <w:pict>
          <v:shape id="_x0000_s1034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// </w:t>
                  </w:r>
                  <w:proofErr w:type="gramStart"/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The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 customer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A_Customer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proofErr w:type="gram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getCustomer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Subscription is to this magazine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A_Product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proofErr w:type="gram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getMagazine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List price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gramStart"/>
                  <w:r w:rsidRPr="00F870F2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double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getPrice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</w:t>
                  </w:r>
                  <w:r w:rsidRPr="00841D2C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; - is it same as product price?</w:t>
                  </w:r>
                  <w:r w:rsidR="003D0FF7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Multiplied by months?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Date </w:t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getPeriodStart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When the customer commits to the subscription, call </w:t>
                  </w:r>
                  <w:proofErr w:type="gram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confirm(</w:t>
                  </w:r>
                  <w:proofErr w:type="gram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) 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–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todo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confirm();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Indicates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if this subscription is in effect or just draft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–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todo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isConfirmed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032FE" w:rsidRDefault="002032FE" w:rsidP="002032FE"/>
              </w:txbxContent>
            </v:textbox>
            <w10:wrap type="none" anchorx="margin"/>
            <w10:anchorlock/>
          </v:shape>
        </w:pict>
      </w:r>
      <w:commentRangeEnd w:id="7"/>
      <w:r w:rsidR="00630729">
        <w:rPr>
          <w:rStyle w:val="CommentReference"/>
        </w:rPr>
        <w:commentReference w:id="7"/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197F45" w:rsidRDefault="00391E7B" w:rsidP="00391E7B">
      <w:pPr>
        <w:pStyle w:val="Heading2"/>
        <w:rPr>
          <w:color w:val="FF0000"/>
        </w:rPr>
      </w:pPr>
      <w:r w:rsidRPr="00197F45">
        <w:rPr>
          <w:color w:val="FF0000"/>
        </w:rPr>
        <w:lastRenderedPageBreak/>
        <w:t>New requirement</w:t>
      </w:r>
    </w:p>
    <w:p w:rsidR="00ED317A" w:rsidRPr="00197F45" w:rsidRDefault="0034582B" w:rsidP="0034582B">
      <w:pPr>
        <w:rPr>
          <w:color w:val="FF0000"/>
        </w:rPr>
      </w:pPr>
      <w:r>
        <w:rPr>
          <w:color w:val="FF0000"/>
        </w:rPr>
        <w:t>One day, a</w:t>
      </w:r>
      <w:r w:rsidR="006F2DC3" w:rsidRPr="00197F45">
        <w:rPr>
          <w:color w:val="FF0000"/>
        </w:rPr>
        <w:t xml:space="preserve"> </w:t>
      </w:r>
      <w:r w:rsidR="00F870F2" w:rsidRPr="00197F45">
        <w:rPr>
          <w:color w:val="FF0000"/>
        </w:rPr>
        <w:t>new functionality is</w:t>
      </w:r>
      <w:r w:rsidR="00DD1B17" w:rsidRPr="00197F45">
        <w:rPr>
          <w:color w:val="FF0000"/>
        </w:rPr>
        <w:t xml:space="preserve"> required</w:t>
      </w:r>
      <w:r w:rsidR="00F870F2" w:rsidRPr="00197F45">
        <w:rPr>
          <w:color w:val="FF0000"/>
        </w:rPr>
        <w:t xml:space="preserve"> from the system – add the possibility of promotions and discounts.</w:t>
      </w:r>
      <w:r w:rsidR="00ED317A" w:rsidRPr="00197F45">
        <w:rPr>
          <w:color w:val="FF0000"/>
        </w:rPr>
        <w:t xml:space="preserve"> Since “discount” and “promotion” nowadays can mean more or less </w:t>
      </w:r>
      <w:r w:rsidRPr="00197F45">
        <w:rPr>
          <w:color w:val="FF0000"/>
        </w:rPr>
        <w:t>anything</w:t>
      </w:r>
      <w:r w:rsidR="00ED317A" w:rsidRPr="00197F45">
        <w:rPr>
          <w:color w:val="FF0000"/>
        </w:rPr>
        <w:sym w:font="Wingdings" w:char="F04A"/>
      </w:r>
      <w:r w:rsidR="00ED317A" w:rsidRPr="00197F45">
        <w:rPr>
          <w:color w:val="FF0000"/>
        </w:rPr>
        <w:t xml:space="preserve">, this new ability needs to be flexible and easily adaptable to the new ideas of marketing and sales managers. This is where Ink DSLs </w:t>
      </w:r>
      <w:r>
        <w:rPr>
          <w:color w:val="FF0000"/>
        </w:rPr>
        <w:t>are handy</w:t>
      </w:r>
      <w:r w:rsidR="00ED317A" w:rsidRPr="00197F45">
        <w:rPr>
          <w:color w:val="FF0000"/>
        </w:rPr>
        <w:t>, allowing this new functionality to be easily implemented and easily configurable upon need.</w:t>
      </w:r>
    </w:p>
    <w:p w:rsidR="00391E7B" w:rsidRPr="00F42ECA" w:rsidRDefault="00391E7B" w:rsidP="004A5F86">
      <w:pPr>
        <w:pStyle w:val="Heading2"/>
        <w:rPr>
          <w:color w:val="FF0000"/>
        </w:rPr>
      </w:pPr>
      <w:r w:rsidRPr="00F42ECA">
        <w:rPr>
          <w:color w:val="FF0000"/>
        </w:rPr>
        <w:t xml:space="preserve">Solution </w:t>
      </w:r>
    </w:p>
    <w:p w:rsidR="004A5F86" w:rsidRDefault="004A5F8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A_Subscription</w:t>
      </w:r>
      <w:proofErr w:type="spellEnd"/>
      <w:r>
        <w:rPr>
          <w:sz w:val="20"/>
          <w:szCs w:val="20"/>
        </w:rPr>
        <w:t xml:space="preserve">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5D3071" w:rsidRDefault="00E02E19" w:rsidP="00E02E19">
      <w:pPr>
        <w:rPr>
          <w:sz w:val="20"/>
          <w:szCs w:val="20"/>
        </w:rPr>
      </w:pPr>
      <w:r>
        <w:rPr>
          <w:sz w:val="20"/>
          <w:szCs w:val="20"/>
        </w:rPr>
        <w:t>So we will add</w:t>
      </w:r>
      <w:r w:rsidR="00C24D66">
        <w:rPr>
          <w:sz w:val="20"/>
          <w:szCs w:val="20"/>
        </w:rPr>
        <w:t xml:space="preserve"> the following method</w:t>
      </w:r>
      <w:r w:rsidR="00397110">
        <w:rPr>
          <w:sz w:val="20"/>
          <w:szCs w:val="20"/>
        </w:rPr>
        <w:t>s</w:t>
      </w:r>
      <w:r w:rsidR="00C24D66">
        <w:rPr>
          <w:sz w:val="20"/>
          <w:szCs w:val="20"/>
        </w:rPr>
        <w:t xml:space="preserve"> to </w:t>
      </w:r>
      <w:proofErr w:type="spellStart"/>
      <w:r w:rsidR="00C24D66" w:rsidRPr="00197F45">
        <w:rPr>
          <w:sz w:val="20"/>
          <w:szCs w:val="20"/>
          <w:highlight w:val="yellow"/>
        </w:rPr>
        <w:t>A_Subscription</w:t>
      </w:r>
      <w:r w:rsidR="00197F45" w:rsidRPr="00197F45">
        <w:rPr>
          <w:sz w:val="20"/>
          <w:szCs w:val="20"/>
          <w:highlight w:val="yellow"/>
        </w:rPr>
        <w:t>Offer</w:t>
      </w:r>
      <w:proofErr w:type="spellEnd"/>
      <w:r w:rsidR="00397110">
        <w:rPr>
          <w:sz w:val="20"/>
          <w:szCs w:val="20"/>
        </w:rPr>
        <w:t>:</w:t>
      </w:r>
    </w:p>
    <w:p w:rsidR="00523634" w:rsidRDefault="00523634" w:rsidP="00E02E19">
      <w:pPr>
        <w:rPr>
          <w:sz w:val="20"/>
          <w:szCs w:val="20"/>
        </w:rPr>
      </w:pPr>
    </w:p>
    <w:p w:rsidR="00523634" w:rsidRPr="00C24D66" w:rsidRDefault="005A5143" w:rsidP="00E02E19">
      <w:pPr>
        <w:rPr>
          <w:sz w:val="20"/>
          <w:szCs w:val="20"/>
        </w:rPr>
      </w:pPr>
      <w:r w:rsidRPr="005A5143">
        <w:pict>
          <v:shape id="_x0000_s1033" type="#_x0000_t202" style="width:413.8pt;height:66.75pt;mso-position-horizontal-relative:char;mso-position-vertical-relative:line;mso-width-relative:margin;mso-height-relative:margin" fillcolor="#f2f2f2 [3052]">
            <v:textbox>
              <w:txbxContent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634" w:rsidRPr="005D3071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5D30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double</w:t>
                  </w:r>
                  <w:proofErr w:type="gramEnd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getPromotionalPrice</w:t>
                  </w:r>
                  <w:proofErr w:type="spellEnd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// Price after discount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getFreePeriods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# of free issues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getPromotionalMessage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Promotional message</w:t>
                  </w:r>
                </w:p>
                <w:p w:rsidR="00523634" w:rsidRDefault="00523634" w:rsidP="00523634"/>
              </w:txbxContent>
            </v:textbox>
            <w10:wrap type="none" anchorx="margin"/>
            <w10:anchorlock/>
          </v:shape>
        </w:pict>
      </w:r>
    </w:p>
    <w:p w:rsidR="00086D07" w:rsidRDefault="005D3071" w:rsidP="005236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086D07" w:rsidRDefault="004A5F86" w:rsidP="00086D07">
      <w:pPr>
        <w:pStyle w:val="ListParagraph"/>
        <w:ind w:left="0"/>
        <w:rPr>
          <w:sz w:val="20"/>
          <w:szCs w:val="20"/>
        </w:rPr>
      </w:pPr>
      <w:commentRangeStart w:id="8"/>
      <w:r w:rsidRPr="004A5F86">
        <w:rPr>
          <w:sz w:val="20"/>
          <w:szCs w:val="20"/>
          <w:highlight w:val="yellow"/>
        </w:rPr>
        <w:t>(</w:t>
      </w:r>
      <w:proofErr w:type="gramStart"/>
      <w:r w:rsidRPr="004A5F86">
        <w:rPr>
          <w:sz w:val="20"/>
          <w:szCs w:val="20"/>
          <w:highlight w:val="yellow"/>
        </w:rPr>
        <w:t>maybe</w:t>
      </w:r>
      <w:proofErr w:type="gramEnd"/>
      <w:r w:rsidRPr="004A5F86">
        <w:rPr>
          <w:sz w:val="20"/>
          <w:szCs w:val="20"/>
          <w:highlight w:val="yellow"/>
        </w:rPr>
        <w:t xml:space="preserve"> it would be more clear if we just add </w:t>
      </w:r>
      <w:proofErr w:type="spellStart"/>
      <w:r w:rsidRPr="004A5F86">
        <w:rPr>
          <w:sz w:val="20"/>
          <w:szCs w:val="20"/>
          <w:highlight w:val="yellow"/>
        </w:rPr>
        <w:t>getBestOffer</w:t>
      </w:r>
      <w:proofErr w:type="spellEnd"/>
      <w:r w:rsidRPr="004A5F86">
        <w:rPr>
          <w:sz w:val="20"/>
          <w:szCs w:val="20"/>
          <w:highlight w:val="yellow"/>
        </w:rPr>
        <w:t>?)</w:t>
      </w:r>
      <w:commentRangeEnd w:id="8"/>
      <w:r w:rsidR="00941156">
        <w:rPr>
          <w:rStyle w:val="CommentReference"/>
        </w:rPr>
        <w:commentReference w:id="8"/>
      </w:r>
    </w:p>
    <w:p w:rsidR="00397110" w:rsidRDefault="00397110" w:rsidP="00086D07">
      <w:pPr>
        <w:pStyle w:val="ListParagraph"/>
        <w:ind w:left="0"/>
        <w:rPr>
          <w:sz w:val="20"/>
          <w:szCs w:val="20"/>
        </w:rPr>
      </w:pPr>
    </w:p>
    <w:p w:rsidR="006C6AA6" w:rsidRDefault="00086D07" w:rsidP="006C6AA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implementation of </w:t>
      </w:r>
      <w:r w:rsidR="007E6BB6">
        <w:rPr>
          <w:sz w:val="20"/>
          <w:szCs w:val="20"/>
        </w:rPr>
        <w:t>these</w:t>
      </w:r>
      <w:r>
        <w:rPr>
          <w:sz w:val="20"/>
          <w:szCs w:val="20"/>
        </w:rPr>
        <w:t xml:space="preserve"> method</w:t>
      </w:r>
      <w:r w:rsidR="00D72775">
        <w:rPr>
          <w:sz w:val="20"/>
          <w:szCs w:val="20"/>
        </w:rPr>
        <w:t>s</w:t>
      </w:r>
      <w:r>
        <w:rPr>
          <w:sz w:val="20"/>
          <w:szCs w:val="20"/>
        </w:rPr>
        <w:t xml:space="preserve"> will look for special offers tha</w:t>
      </w:r>
      <w:r w:rsidR="00230C32">
        <w:rPr>
          <w:sz w:val="20"/>
          <w:szCs w:val="20"/>
        </w:rPr>
        <w:t xml:space="preserve">t </w:t>
      </w:r>
      <w:r w:rsidR="00F96430">
        <w:rPr>
          <w:sz w:val="20"/>
          <w:szCs w:val="20"/>
        </w:rPr>
        <w:t xml:space="preserve">are </w:t>
      </w:r>
      <w:r w:rsidR="00230C32">
        <w:rPr>
          <w:sz w:val="20"/>
          <w:szCs w:val="20"/>
        </w:rPr>
        <w:t>relevant for the subscript</w:t>
      </w:r>
      <w:r w:rsidR="006C6AA6">
        <w:rPr>
          <w:sz w:val="20"/>
          <w:szCs w:val="20"/>
        </w:rPr>
        <w:t xml:space="preserve">ion and select the best offer. </w:t>
      </w:r>
    </w:p>
    <w:p w:rsidR="00D72775" w:rsidRPr="00EB6728" w:rsidRDefault="00D72775" w:rsidP="00941156">
      <w:pPr>
        <w:pStyle w:val="ListParagraph"/>
        <w:ind w:left="0"/>
        <w:rPr>
          <w:color w:val="FF0000"/>
          <w:sz w:val="20"/>
          <w:szCs w:val="20"/>
        </w:rPr>
      </w:pPr>
      <w:r w:rsidRPr="00EB6728">
        <w:rPr>
          <w:color w:val="FF0000"/>
          <w:sz w:val="20"/>
          <w:szCs w:val="20"/>
        </w:rPr>
        <w:t xml:space="preserve">We’ll leave the implementation of the above methods to later in the tutorial </w:t>
      </w:r>
      <w:r w:rsidR="0073765B">
        <w:rPr>
          <w:color w:val="FF0000"/>
          <w:sz w:val="20"/>
          <w:szCs w:val="20"/>
        </w:rPr>
        <w:t xml:space="preserve">– they are “the glue” between the </w:t>
      </w:r>
      <w:del w:id="9" w:author="atzmon" w:date="2011-05-20T10:45:00Z">
        <w:r w:rsidR="0073765B" w:rsidDel="00941156">
          <w:rPr>
            <w:color w:val="FF0000"/>
            <w:sz w:val="20"/>
            <w:szCs w:val="20"/>
          </w:rPr>
          <w:delText xml:space="preserve">Ink </w:delText>
        </w:r>
      </w:del>
      <w:ins w:id="10" w:author="atzmon" w:date="2011-05-20T10:45:00Z">
        <w:r w:rsidR="00941156">
          <w:rPr>
            <w:color w:val="FF0000"/>
            <w:sz w:val="20"/>
            <w:szCs w:val="20"/>
          </w:rPr>
          <w:t>Java</w:t>
        </w:r>
        <w:r w:rsidR="00941156">
          <w:rPr>
            <w:color w:val="FF0000"/>
            <w:sz w:val="20"/>
            <w:szCs w:val="20"/>
          </w:rPr>
          <w:t xml:space="preserve"> </w:t>
        </w:r>
      </w:ins>
      <w:r w:rsidR="0073765B">
        <w:rPr>
          <w:color w:val="FF0000"/>
          <w:sz w:val="20"/>
          <w:szCs w:val="20"/>
        </w:rPr>
        <w:t xml:space="preserve">part and the </w:t>
      </w:r>
      <w:del w:id="11" w:author="atzmon" w:date="2011-05-20T10:45:00Z">
        <w:r w:rsidR="0073765B" w:rsidDel="00941156">
          <w:rPr>
            <w:color w:val="FF0000"/>
            <w:sz w:val="20"/>
            <w:szCs w:val="20"/>
          </w:rPr>
          <w:delText xml:space="preserve">Java </w:delText>
        </w:r>
      </w:del>
      <w:ins w:id="12" w:author="atzmon" w:date="2011-05-20T10:45:00Z">
        <w:r w:rsidR="00941156">
          <w:rPr>
            <w:color w:val="FF0000"/>
            <w:sz w:val="20"/>
            <w:szCs w:val="20"/>
          </w:rPr>
          <w:t>Ink</w:t>
        </w:r>
        <w:r w:rsidR="00941156">
          <w:rPr>
            <w:color w:val="FF0000"/>
            <w:sz w:val="20"/>
            <w:szCs w:val="20"/>
          </w:rPr>
          <w:t xml:space="preserve"> </w:t>
        </w:r>
      </w:ins>
      <w:r w:rsidR="0073765B">
        <w:rPr>
          <w:color w:val="FF0000"/>
          <w:sz w:val="20"/>
          <w:szCs w:val="20"/>
        </w:rPr>
        <w:t>part.</w:t>
      </w:r>
    </w:p>
    <w:p w:rsidR="00D72775" w:rsidRPr="00EB6728" w:rsidRDefault="00D72775" w:rsidP="00D72775">
      <w:pPr>
        <w:pStyle w:val="ListParagraph"/>
        <w:ind w:left="0"/>
        <w:rPr>
          <w:color w:val="FF0000"/>
          <w:sz w:val="20"/>
          <w:szCs w:val="20"/>
        </w:rPr>
      </w:pP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</w:t>
      </w:r>
      <w:proofErr w:type="spellStart"/>
      <w:r w:rsidR="00661622">
        <w:rPr>
          <w:sz w:val="20"/>
          <w:szCs w:val="20"/>
        </w:rPr>
        <w:t>A_SpecialOffer</w:t>
      </w:r>
      <w:proofErr w:type="spellEnd"/>
      <w:r w:rsidR="00661622">
        <w:rPr>
          <w:sz w:val="20"/>
          <w:szCs w:val="20"/>
        </w:rPr>
        <w:t xml:space="preserve">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</w:t>
      </w:r>
      <w:proofErr w:type="spellStart"/>
      <w:r w:rsidR="00772870">
        <w:rPr>
          <w:sz w:val="20"/>
          <w:szCs w:val="20"/>
        </w:rPr>
        <w:t>BaseOfferImpl</w:t>
      </w:r>
      <w:proofErr w:type="spellEnd"/>
      <w:r w:rsidR="00772870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fixed-price</w:t>
      </w:r>
      <w:proofErr w:type="gramEnd"/>
      <w:r>
        <w:rPr>
          <w:sz w:val="20"/>
          <w:szCs w:val="20"/>
        </w:rPr>
        <w:t xml:space="preserve">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5A5143" w:rsidP="00C27F52">
      <w:pPr>
        <w:rPr>
          <w:sz w:val="20"/>
          <w:szCs w:val="20"/>
        </w:rPr>
      </w:pPr>
      <w:r w:rsidRPr="005A5143">
        <w:pict>
          <v:shape id="_x0000_s1032" type="#_x0000_t202" style="width:446.85pt;height:141.65pt;mso-position-horizontal-relative:char;mso-position-vertical-relative:line;mso-width-relative:margin;mso-height-relative:margin" fillcolor="#f2f2f2 [3052]">
            <v:textbox>
              <w:txbxContent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this subscription eligible to the special offer?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isEligible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getFreeIssues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getPromotionalMessage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Default="00C42AD6" w:rsidP="009A06DB">
      <w:r>
        <w:t xml:space="preserve">Ink DSLs </w:t>
      </w:r>
      <w:r w:rsidR="00E02E19">
        <w:t>actually</w:t>
      </w:r>
      <w:r w:rsidR="00FA1B16">
        <w:t xml:space="preserve"> define instances of Java objects</w:t>
      </w:r>
      <w:proofErr w:type="gramStart"/>
      <w:r w:rsidR="009A06DB">
        <w:rPr>
          <w:color w:val="FF0000"/>
        </w:rPr>
        <w:t>,  but</w:t>
      </w:r>
      <w:proofErr w:type="gramEnd"/>
      <w:r w:rsidR="009A06DB">
        <w:rPr>
          <w:color w:val="FF0000"/>
        </w:rPr>
        <w:t xml:space="preserve"> are not written in Java.</w:t>
      </w:r>
    </w:p>
    <w:p w:rsidR="00C42AD6" w:rsidRDefault="00C42AD6" w:rsidP="00E02E19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625F9A" w:rsidP="00E02E19"/>
    <w:p w:rsidR="00625F9A" w:rsidRDefault="005A5143" w:rsidP="00E02E19">
      <w:r>
        <w:pict>
          <v:shape id="_x0000_s1031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ExampleOffer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FixedPercentageDiscountOffer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20.0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customerTy</w:t>
                  </w:r>
                  <w:ins w:id="13" w:author="atzmon" w:date="2011-05-20T10:46:00Z">
                    <w:r w:rsidR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t>p</w:t>
                    </w:r>
                  </w:ins>
                  <w:proofErr w:type="gramEnd"/>
                  <w:del w:id="14" w:author="atzmon" w:date="2011-05-20T10:46:00Z">
                    <w:r w:rsidRPr="00E02E19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delText>o</w:delText>
                    </w:r>
                  </w:del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e</w:t>
                  </w:r>
                  <w:proofErr w:type="spellEnd"/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Student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0</w:t>
                  </w:r>
                </w:p>
                <w:p w:rsidR="00625F9A" w:rsidRDefault="00625F9A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E02E19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1/11/2011.</w:t>
      </w:r>
    </w:p>
    <w:p w:rsidR="00C75F5D" w:rsidRDefault="00E02E19" w:rsidP="004066B7">
      <w:r w:rsidRPr="0008413F">
        <w:t>At runtime, the Ink VM reads t</w:t>
      </w:r>
      <w:r w:rsidR="00D70F7D">
        <w:t>he</w:t>
      </w:r>
      <w:r w:rsidRPr="0008413F">
        <w:t xml:space="preserve"> DSL </w:t>
      </w:r>
      <w:proofErr w:type="gramStart"/>
      <w:r w:rsidRPr="0008413F">
        <w:t xml:space="preserve">script </w:t>
      </w:r>
      <w:proofErr w:type="gramEnd"/>
      <w:del w:id="15" w:author="atzmon" w:date="2011-05-20T10:48:00Z">
        <w:r w:rsidRPr="0008413F" w:rsidDel="004066B7">
          <w:delText>and</w:delText>
        </w:r>
      </w:del>
      <w:ins w:id="16" w:author="atzmon" w:date="2011-05-20T10:48:00Z">
        <w:r w:rsidR="004066B7">
          <w:t>,</w:t>
        </w:r>
      </w:ins>
      <w:del w:id="17" w:author="atzmon" w:date="2011-05-20T10:48:00Z">
        <w:r w:rsidRPr="0008413F" w:rsidDel="004066B7">
          <w:delText xml:space="preserve"> </w:delText>
        </w:r>
      </w:del>
      <w:ins w:id="18" w:author="atzmon" w:date="2011-05-20T10:48:00Z">
        <w:r w:rsidR="004066B7" w:rsidRPr="0008413F">
          <w:t xml:space="preserve"> </w:t>
        </w:r>
      </w:ins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proofErr w:type="spellStart"/>
      <w:r w:rsidR="00C75F5D" w:rsidRPr="0008413F">
        <w:t>FixedPercentageDiscountOffer</w:t>
      </w:r>
      <w:proofErr w:type="spellEnd"/>
      <w:r w:rsidR="00C75F5D" w:rsidRPr="0008413F">
        <w:t xml:space="preserve"> class</w:t>
      </w:r>
      <w:ins w:id="19" w:author="atzmon" w:date="2011-05-20T10:48:00Z">
        <w:r w:rsidR="004066B7">
          <w:t xml:space="preserve"> and injects the values from the Ink object </w:t>
        </w:r>
        <w:r w:rsidR="00A753B0">
          <w:t>(</w:t>
        </w:r>
        <w:proofErr w:type="spellStart"/>
        <w:r w:rsidR="00A753B0">
          <w:t>ExampleOffer</w:t>
        </w:r>
        <w:proofErr w:type="spellEnd"/>
        <w:r w:rsidR="00A753B0">
          <w:t xml:space="preserve">) </w:t>
        </w:r>
        <w:r w:rsidR="004066B7">
          <w:t>to the Java instance.</w:t>
        </w:r>
      </w:ins>
      <w:del w:id="20" w:author="atzmon" w:date="2011-05-20T10:48:00Z">
        <w:r w:rsidR="00C75F5D" w:rsidRPr="0008413F" w:rsidDel="004066B7">
          <w:delText xml:space="preserve">.  </w:delText>
        </w:r>
      </w:del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</w:t>
      </w:r>
      <w:proofErr w:type="spellStart"/>
      <w:r w:rsidR="008F28D6">
        <w:t>plugins</w:t>
      </w:r>
      <w:proofErr w:type="spellEnd"/>
      <w:r w:rsidR="008F28D6">
        <w:t xml:space="preserve"> for eclipse</w:t>
      </w:r>
      <w:r>
        <w:t xml:space="preserve"> </w:t>
      </w:r>
      <w:r w:rsidR="00E6319D">
        <w:t>offer</w:t>
      </w:r>
      <w:r w:rsidR="005D60E3">
        <w:t xml:space="preserve"> you </w:t>
      </w:r>
      <w:del w:id="21" w:author="atzmon" w:date="2011-05-20T10:49:00Z">
        <w:r w:rsidR="005D60E3" w:rsidDel="00DC2C1E">
          <w:delText xml:space="preserve">all </w:delText>
        </w:r>
        <w:r w:rsidR="008F28D6" w:rsidDel="00DC2C1E">
          <w:delText>the</w:delText>
        </w:r>
        <w:r w:rsidR="00680B49" w:rsidDel="00DC2C1E">
          <w:delText xml:space="preserve"> </w:delText>
        </w:r>
      </w:del>
      <w:r w:rsidR="00680B49">
        <w:t>powerful IDE</w:t>
      </w:r>
      <w:r w:rsidR="005D60E3">
        <w:t xml:space="preserve"> features</w:t>
      </w:r>
      <w:r>
        <w:t xml:space="preserve"> </w:t>
      </w:r>
      <w:ins w:id="22" w:author="atzmon" w:date="2011-05-20T10:49:00Z">
        <w:r w:rsidR="00DC2C1E">
          <w:t xml:space="preserve">similar to what </w:t>
        </w:r>
      </w:ins>
      <w:r>
        <w:t xml:space="preserve">eclipse </w:t>
      </w:r>
      <w:ins w:id="23" w:author="atzmon" w:date="2011-05-20T10:49:00Z">
        <w:r w:rsidR="00DC2C1E">
          <w:t xml:space="preserve">JDT </w:t>
        </w:r>
      </w:ins>
      <w:r w:rsidR="00E6319D">
        <w:t>provides to</w:t>
      </w:r>
      <w:r>
        <w:t xml:space="preserve"> Java developers</w:t>
      </w:r>
      <w:ins w:id="24" w:author="atzmon" w:date="2011-05-20T10:50:00Z">
        <w:r w:rsidR="005405D4">
          <w:t>.</w:t>
        </w:r>
      </w:ins>
      <w:del w:id="25" w:author="atzmon" w:date="2011-05-20T10:50:00Z">
        <w:r w:rsidDel="005405D4">
          <w:delText xml:space="preserve"> - </w:delText>
        </w:r>
      </w:del>
    </w:p>
    <w:p w:rsidR="0011484B" w:rsidRDefault="00E6319D" w:rsidP="00CA6415">
      <w:del w:id="26" w:author="atzmon" w:date="2011-05-20T10:49:00Z">
        <w:r w:rsidDel="005405D4">
          <w:delText>including</w:delText>
        </w:r>
        <w:r w:rsidR="003270C4" w:rsidDel="005405D4">
          <w:delText xml:space="preserve"> </w:delText>
        </w:r>
      </w:del>
      <w:ins w:id="27" w:author="atzmon" w:date="2011-05-20T10:49:00Z">
        <w:r w:rsidR="005405D4">
          <w:t>This includes</w:t>
        </w:r>
        <w:r w:rsidR="005405D4">
          <w:t xml:space="preserve"> </w:t>
        </w:r>
      </w:ins>
      <w:r w:rsidR="003270C4">
        <w:t>auto-completion, incremental compilation, navigation c</w:t>
      </w:r>
      <w:r w:rsidR="00CA6415">
        <w:t>ommands, etc</w:t>
      </w:r>
      <w:ins w:id="28" w:author="atzmon" w:date="2011-05-20T10:50:00Z">
        <w:r w:rsidR="00E45CC7">
          <w:t>.,</w:t>
        </w:r>
      </w:ins>
      <w:r w:rsidR="00CA6415">
        <w:t xml:space="preserve"> (</w:t>
      </w:r>
      <w:r w:rsidR="00F81EFD">
        <w:t>s</w:t>
      </w:r>
      <w:r w:rsidR="0011484B">
        <w:t xml:space="preserve">ee table of useful </w:t>
      </w:r>
      <w:proofErr w:type="gramStart"/>
      <w:r w:rsidR="00CA6415">
        <w:t xml:space="preserve">shortcuts </w:t>
      </w:r>
      <w:r w:rsidR="0011484B">
        <w:t xml:space="preserve"> at</w:t>
      </w:r>
      <w:proofErr w:type="gramEnd"/>
      <w:r w:rsidR="0011484B">
        <w:t xml:space="preserve">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Default="00582B37" w:rsidP="00523175">
      <w:pPr>
        <w:rPr>
          <w:color w:val="FF0000"/>
        </w:rPr>
      </w:pPr>
      <w:r w:rsidRPr="008A2AE9">
        <w:rPr>
          <w:color w:val="FF0000"/>
        </w:rPr>
        <w:t xml:space="preserve">Ink is a type-safe language.  </w:t>
      </w:r>
      <w:r w:rsidR="00523175">
        <w:rPr>
          <w:color w:val="FF0000"/>
        </w:rPr>
        <w:t>Scripts</w:t>
      </w:r>
      <w:r w:rsidRPr="008A2AE9">
        <w:rPr>
          <w:color w:val="FF0000"/>
        </w:rPr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</w:t>
      </w:r>
      <w:proofErr w:type="gramStart"/>
      <w:r w:rsidR="001238A2">
        <w:t xml:space="preserve">script </w:t>
      </w:r>
      <w:r w:rsidR="00F42ECA">
        <w:t xml:space="preserve"> from</w:t>
      </w:r>
      <w:proofErr w:type="gramEnd"/>
      <w:r w:rsidR="00F42ECA">
        <w:t xml:space="preserve"> the previous section, some ground work has to be done.</w:t>
      </w:r>
      <w:r w:rsidR="0033731D">
        <w:br/>
        <w:t xml:space="preserve">Basically, what we have to do is to define a template of a </w:t>
      </w:r>
      <w:proofErr w:type="spellStart"/>
      <w:r w:rsidR="0033731D">
        <w:t>BaseOffer</w:t>
      </w:r>
      <w:proofErr w:type="spellEnd"/>
      <w:r w:rsidR="0033731D">
        <w:t xml:space="preserve">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5A5143" w:rsidP="002F5091">
      <w:r>
        <w:pict>
          <v:shape id="_x0000_s1030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523175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ink.core:InkObject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State_Behavior_Interface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studentOnlyOffer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renewalOnlyOffer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ink.core:LongAttribute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conditionForPeriodsSigned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ink.core:IntegerAttribute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freeIssues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ink.core:DateAttribute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validUntil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FixedPercentageDiscountOffer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ink.core:DoubleAttribute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Default="00523175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Default="00523175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D40BFF">
      <w:r>
        <w:t xml:space="preserve">As you can see, we’ve defined </w:t>
      </w:r>
      <w:r w:rsidR="00384755" w:rsidRPr="004673FF">
        <w:t xml:space="preserve">two </w:t>
      </w:r>
      <w:del w:id="29" w:author="atzmon" w:date="2011-05-20T10:51:00Z">
        <w:r w:rsidR="00384755" w:rsidRPr="001238A2" w:rsidDel="00E45CC7">
          <w:rPr>
            <w:b/>
            <w:bCs/>
          </w:rPr>
          <w:delText xml:space="preserve">model </w:delText>
        </w:r>
      </w:del>
      <w:ins w:id="30" w:author="atzmon" w:date="2011-05-20T10:51:00Z">
        <w:r w:rsidR="00E45CC7">
          <w:rPr>
            <w:b/>
            <w:bCs/>
          </w:rPr>
          <w:t>Ink</w:t>
        </w:r>
        <w:r w:rsidR="00E45CC7" w:rsidRPr="001238A2">
          <w:rPr>
            <w:b/>
            <w:bCs/>
          </w:rPr>
          <w:t xml:space="preserve"> </w:t>
        </w:r>
      </w:ins>
      <w:r w:rsidR="00384755" w:rsidRPr="001238A2">
        <w:rPr>
          <w:b/>
          <w:bCs/>
        </w:rPr>
        <w:t>classes</w:t>
      </w:r>
      <w:r w:rsidR="00384755" w:rsidRPr="004673FF">
        <w:t xml:space="preserve">: </w:t>
      </w:r>
      <w:proofErr w:type="spellStart"/>
      <w:r w:rsidR="00384755" w:rsidRPr="004673FF">
        <w:t>BaseOffer</w:t>
      </w:r>
      <w:proofErr w:type="spellEnd"/>
      <w:r w:rsidR="00384755" w:rsidRPr="004673FF">
        <w:t xml:space="preserve"> and </w:t>
      </w:r>
      <w:proofErr w:type="spellStart"/>
      <w:r w:rsidR="00384755" w:rsidRPr="004673FF">
        <w:t>FixedPercentageDiscountOffer</w:t>
      </w:r>
      <w:proofErr w:type="spellEnd"/>
      <w:r w:rsidR="00384755" w:rsidRPr="004673FF">
        <w:t xml:space="preserve">. </w:t>
      </w:r>
      <w:r w:rsidR="00D73FD3">
        <w:br/>
      </w:r>
      <w:proofErr w:type="spellStart"/>
      <w:r w:rsidR="00D73FD3">
        <w:t>FixedPercentageDiscounterOffer</w:t>
      </w:r>
      <w:proofErr w:type="spellEnd"/>
      <w:r w:rsidR="00D73FD3">
        <w:t xml:space="preserve"> has one property, “percentage” of type Double.  </w:t>
      </w:r>
      <w:r w:rsidR="00D73FD3">
        <w:br/>
        <w:t xml:space="preserve">Since it inherits the </w:t>
      </w:r>
      <w:proofErr w:type="spellStart"/>
      <w:r w:rsidR="00D73FD3">
        <w:t>BaseOffer</w:t>
      </w:r>
      <w:proofErr w:type="spellEnd"/>
      <w:r w:rsidR="00D73FD3">
        <w:t xml:space="preserve"> class, it has the properties defined in </w:t>
      </w:r>
      <w:proofErr w:type="spellStart"/>
      <w:r w:rsidR="00D73FD3">
        <w:t>BaseOffer</w:t>
      </w:r>
      <w:proofErr w:type="spellEnd"/>
      <w:r w:rsidR="00D73FD3">
        <w:t xml:space="preserve"> as well.</w:t>
      </w:r>
      <w:r w:rsidR="002C68A9">
        <w:t xml:space="preserve"> Note that the </w:t>
      </w:r>
      <w:del w:id="31" w:author="atzmon" w:date="2011-05-20T10:51:00Z">
        <w:r w:rsidR="002C68A9" w:rsidDel="00D40BFF">
          <w:delText xml:space="preserve">model </w:delText>
        </w:r>
      </w:del>
      <w:ins w:id="32" w:author="atzmon" w:date="2011-05-20T10:51:00Z">
        <w:r w:rsidR="00D40BFF">
          <w:t>Ink</w:t>
        </w:r>
        <w:r w:rsidR="00D40BFF">
          <w:t xml:space="preserve"> </w:t>
        </w:r>
      </w:ins>
      <w:r w:rsidR="002C68A9">
        <w:t xml:space="preserve">class definitions are written in Ink as well.  The syntax used by Ink is called SDL.  You can learn more about it here: </w:t>
      </w:r>
      <w:hyperlink r:id="rId8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Default="00384755" w:rsidP="00CB1B13">
      <w:r w:rsidRPr="004673FF">
        <w:t xml:space="preserve"> Later you’ll </w:t>
      </w:r>
      <w:r w:rsidR="004673FF">
        <w:t>see that these model classes have</w:t>
      </w:r>
      <w:r w:rsidRPr="004673FF">
        <w:t xml:space="preserve"> corresponding Java classes, but for the purpose of authoring Ink </w:t>
      </w:r>
      <w:r w:rsidRPr="00D22A03">
        <w:rPr>
          <w:color w:val="FF0000"/>
        </w:rPr>
        <w:t xml:space="preserve">scripts </w:t>
      </w:r>
      <w:r w:rsidR="00CB1B13" w:rsidRPr="00D22A03">
        <w:rPr>
          <w:color w:val="FF0000"/>
        </w:rPr>
        <w:t>it is inconsequ</w:t>
      </w:r>
      <w:r w:rsidR="008C47C2" w:rsidRPr="00D22A03">
        <w:rPr>
          <w:color w:val="FF0000"/>
        </w:rPr>
        <w:t>en</w:t>
      </w:r>
      <w:r w:rsidR="00CB1B13" w:rsidRPr="00D22A03">
        <w:rPr>
          <w:color w:val="FF0000"/>
        </w:rPr>
        <w:t>tial.</w:t>
      </w:r>
    </w:p>
    <w:p w:rsidR="00384755" w:rsidRPr="00C437F7" w:rsidRDefault="00384755" w:rsidP="00F1643D">
      <w:pPr>
        <w:rPr>
          <w:color w:val="FF0000"/>
        </w:rPr>
      </w:pPr>
      <w:r w:rsidRPr="00C437F7">
        <w:rPr>
          <w:color w:val="FF0000"/>
        </w:rPr>
        <w:t xml:space="preserve">The </w:t>
      </w:r>
      <w:del w:id="33" w:author="atzmon" w:date="2011-05-20T10:51:00Z">
        <w:r w:rsidRPr="00C437F7" w:rsidDel="007860CB">
          <w:rPr>
            <w:color w:val="FF0000"/>
          </w:rPr>
          <w:delText xml:space="preserve">model </w:delText>
        </w:r>
      </w:del>
      <w:r w:rsidRPr="00C437F7">
        <w:rPr>
          <w:color w:val="FF0000"/>
        </w:rPr>
        <w:t>classes define the DSL</w:t>
      </w:r>
      <w:r w:rsidR="00060551">
        <w:rPr>
          <w:color w:val="FF0000"/>
        </w:rPr>
        <w:t xml:space="preserve">, and also specify </w:t>
      </w:r>
      <w:del w:id="34" w:author="atzmon" w:date="2011-05-20T10:51:00Z">
        <w:r w:rsidR="00060551" w:rsidDel="00A97D11">
          <w:rPr>
            <w:color w:val="FF0000"/>
          </w:rPr>
          <w:delText xml:space="preserve">the </w:delText>
        </w:r>
      </w:del>
      <w:ins w:id="35" w:author="atzmon" w:date="2011-05-20T10:51:00Z">
        <w:r w:rsidR="00A97D11">
          <w:rPr>
            <w:color w:val="FF0000"/>
          </w:rPr>
          <w:t>which</w:t>
        </w:r>
        <w:r w:rsidR="00A97D11">
          <w:rPr>
            <w:color w:val="FF0000"/>
          </w:rPr>
          <w:t xml:space="preserve"> </w:t>
        </w:r>
      </w:ins>
      <w:r w:rsidR="00060551">
        <w:rPr>
          <w:color w:val="FF0000"/>
        </w:rPr>
        <w:t xml:space="preserve">matching Java </w:t>
      </w:r>
      <w:proofErr w:type="gramStart"/>
      <w:r w:rsidR="00060551">
        <w:rPr>
          <w:color w:val="FF0000"/>
        </w:rPr>
        <w:t>classes</w:t>
      </w:r>
      <w:proofErr w:type="gramEnd"/>
      <w:r w:rsidR="00060551">
        <w:rPr>
          <w:color w:val="FF0000"/>
        </w:rPr>
        <w:t xml:space="preserve"> </w:t>
      </w:r>
      <w:ins w:id="36" w:author="atzmon" w:date="2011-05-20T10:51:00Z">
        <w:r w:rsidR="00A97D11">
          <w:rPr>
            <w:color w:val="FF0000"/>
          </w:rPr>
          <w:t xml:space="preserve">needs to be written </w:t>
        </w:r>
      </w:ins>
      <w:r w:rsidR="00060551">
        <w:rPr>
          <w:color w:val="FF0000"/>
        </w:rPr>
        <w:t>(this is “the glue” we mentioned before – connecting the Java and the Ink to a single module).</w:t>
      </w:r>
      <w:ins w:id="37" w:author="atzmon" w:date="2011-05-20T10:52:00Z">
        <w:r w:rsidR="00F1643D">
          <w:rPr>
            <w:color w:val="FF0000"/>
          </w:rPr>
          <w:t xml:space="preserve">  </w:t>
        </w:r>
        <w:proofErr w:type="gramStart"/>
        <w:r w:rsidR="00F1643D">
          <w:rPr>
            <w:color w:val="FF0000"/>
          </w:rPr>
          <w:t xml:space="preserve">More about this in </w:t>
        </w:r>
      </w:ins>
      <w:ins w:id="38" w:author="atzmon" w:date="2011-05-20T10:53:00Z">
        <w:r w:rsidR="00F1643D">
          <w:rPr>
            <w:color w:val="FF0000"/>
          </w:rPr>
          <w:t>“</w:t>
        </w:r>
        <w:r w:rsidR="00F1643D">
          <w:rPr>
            <w:color w:val="FF0000"/>
          </w:rPr>
          <w:fldChar w:fldCharType="begin"/>
        </w:r>
        <w:r w:rsidR="00F1643D">
          <w:rPr>
            <w:color w:val="FF0000"/>
          </w:rPr>
          <w:instrText xml:space="preserve"> REF _Ref293652160 \h </w:instrText>
        </w:r>
        <w:r w:rsidR="00F1643D">
          <w:rPr>
            <w:color w:val="FF0000"/>
          </w:rPr>
        </w:r>
      </w:ins>
      <w:r w:rsidR="00F1643D">
        <w:rPr>
          <w:color w:val="FF0000"/>
        </w:rPr>
        <w:fldChar w:fldCharType="separate"/>
      </w:r>
      <w:ins w:id="39" w:author="atzmon" w:date="2011-05-20T10:53:00Z">
        <w:r w:rsidR="00F1643D">
          <w:t>Glue from Java to Ink</w:t>
        </w:r>
        <w:r w:rsidR="00F1643D">
          <w:rPr>
            <w:color w:val="FF0000"/>
          </w:rPr>
          <w:fldChar w:fldCharType="end"/>
        </w:r>
        <w:r w:rsidR="00F1643D">
          <w:rPr>
            <w:color w:val="FF0000"/>
          </w:rPr>
          <w:t>”</w:t>
        </w:r>
        <w:r w:rsidR="00F1643D">
          <w:rPr>
            <w:color w:val="FF0000"/>
          </w:rPr>
          <w:t xml:space="preserve"> later in this tutorial.</w:t>
        </w:r>
      </w:ins>
      <w:proofErr w:type="gramEnd"/>
    </w:p>
    <w:p w:rsidR="001A1B58" w:rsidRPr="00D73FD3" w:rsidRDefault="002C68A9" w:rsidP="002C68A9">
      <w:pPr>
        <w:rPr>
          <w:color w:val="FF0000"/>
        </w:rPr>
      </w:pPr>
      <w:r>
        <w:rPr>
          <w:color w:val="FF0000"/>
        </w:rPr>
        <w:t>The</w:t>
      </w:r>
      <w:r w:rsidR="00387367" w:rsidRPr="00D73FD3">
        <w:rPr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ExampleOffer</w:t>
      </w:r>
      <w:proofErr w:type="spellEnd"/>
      <w:r>
        <w:rPr>
          <w:color w:val="FF0000"/>
        </w:rPr>
        <w:t>” we defined before is actually an instance</w:t>
      </w:r>
      <w:r w:rsidR="00842E64" w:rsidRPr="00D73FD3">
        <w:rPr>
          <w:color w:val="FF0000"/>
        </w:rPr>
        <w:t xml:space="preserve"> of</w:t>
      </w:r>
      <w:r>
        <w:rPr>
          <w:color w:val="FF0000"/>
        </w:rPr>
        <w:t xml:space="preserve"> this</w:t>
      </w:r>
      <w:r w:rsidR="00842E64" w:rsidRPr="00D73FD3">
        <w:rPr>
          <w:color w:val="FF0000"/>
        </w:rPr>
        <w:t xml:space="preserve"> Java </w:t>
      </w:r>
      <w:proofErr w:type="gramStart"/>
      <w:r w:rsidR="00842E64" w:rsidRPr="00D73FD3">
        <w:rPr>
          <w:color w:val="FF0000"/>
        </w:rPr>
        <w:t>class</w:t>
      </w:r>
      <w:r>
        <w:rPr>
          <w:color w:val="FF0000"/>
        </w:rPr>
        <w:t>, that</w:t>
      </w:r>
      <w:proofErr w:type="gramEnd"/>
      <w:r>
        <w:rPr>
          <w:color w:val="FF0000"/>
        </w:rPr>
        <w:t xml:space="preserve">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lastRenderedPageBreak/>
        <w:t>Making 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del w:id="40" w:author="atzmon" w:date="2011-05-20T10:55:00Z">
        <w:r w:rsidDel="007A74AE">
          <w:delText>syste</w:delText>
        </w:r>
      </w:del>
      <w:ins w:id="41" w:author="atzmon" w:date="2011-05-20T10:55:00Z">
        <w:r w:rsidR="007A74AE">
          <w:t>system</w:t>
        </w:r>
      </w:ins>
      <w:r>
        <w:t>.</w:t>
      </w:r>
    </w:p>
    <w:p w:rsidR="00C131BA" w:rsidRDefault="00C131BA" w:rsidP="001A1B58">
      <w:r>
        <w:t xml:space="preserve">Here we will define some promotions, and the “pool” </w:t>
      </w:r>
      <w:proofErr w:type="gramStart"/>
      <w:r w:rsidR="002E4676">
        <w:t>of  possible</w:t>
      </w:r>
      <w:proofErr w:type="gramEnd"/>
      <w:r w:rsidR="002E4676">
        <w:t xml:space="preserve"> promotions.</w:t>
      </w:r>
    </w:p>
    <w:p w:rsidR="006A4962" w:rsidRDefault="006A4962" w:rsidP="001A1B58">
      <w:r>
        <w:t>For promotions that share common logic and behavior, we can use DSL 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5A5143" w:rsidP="001A1B58">
      <w:r>
        <w:pict>
          <v:shape id="_x0000_s1029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CC7EB6" w:rsidRDefault="00CC7EB6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:BaseOffer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30.0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1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50.0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CC7EB6" w:rsidRDefault="00465376" w:rsidP="00963E56">
                  <w:pPr>
                    <w:autoSpaceDE w:val="0"/>
                    <w:autoSpaceDN w:val="0"/>
                    <w:adjustRightInd w:val="0"/>
                    <w:spacing w:after="0" w:line="240" w:lineRule="auto"/>
                    <w:pPrChange w:id="42" w:author="atzmon" w:date="2011-05-20T10:55:00Z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</w:pPr>
                    </w:pPrChange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>In this example</w:t>
      </w:r>
      <w:proofErr w:type="gramStart"/>
      <w:r>
        <w:t xml:space="preserve">,  </w:t>
      </w:r>
      <w:r>
        <w:rPr>
          <w:rFonts w:ascii="Courier New" w:hAnsi="Courier New" w:cs="Courier New"/>
          <w:color w:val="00800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_30_percent_discount_for_1_year</w:t>
      </w:r>
      <w:r>
        <w:t xml:space="preserve">  inherits the values of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proofErr w:type="spellEnd"/>
      <w:r>
        <w:t>”,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proofErr w:type="spellEnd"/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proofErr w:type="spellEnd"/>
      <w:r>
        <w:t>”</w:t>
      </w:r>
      <w:del w:id="43" w:author="atzmon" w:date="2011-05-20T10:56:00Z">
        <w:r w:rsidDel="003D371D">
          <w:delText>)</w:delText>
        </w:r>
      </w:del>
      <w:r>
        <w:t xml:space="preserve">, and </w:t>
      </w:r>
      <w:del w:id="44" w:author="atzmon" w:date="2011-05-20T10:55:00Z">
        <w:r w:rsidDel="00963E56">
          <w:delText xml:space="preserve">adds </w:delText>
        </w:r>
      </w:del>
      <w:ins w:id="45" w:author="atzmon" w:date="2011-05-20T10:55:00Z">
        <w:r w:rsidR="00963E56">
          <w:t>assigns</w:t>
        </w:r>
        <w:r w:rsidR="00963E56">
          <w:t xml:space="preserve"> </w:t>
        </w:r>
      </w:ins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proofErr w:type="spellEnd"/>
      <w:r>
        <w:t>”.</w:t>
      </w:r>
    </w:p>
    <w:p w:rsidR="00C131BA" w:rsidRDefault="004536A4" w:rsidP="00D51991">
      <w:r>
        <w:t xml:space="preserve">Note that </w:t>
      </w:r>
      <w:del w:id="46" w:author="atzmon" w:date="2011-05-20T10:56:00Z">
        <w:r w:rsidDel="00D51991">
          <w:delText>we use</w:delText>
        </w:r>
      </w:del>
      <w:ins w:id="47" w:author="atzmon" w:date="2011-05-20T10:56:00Z">
        <w:r w:rsidR="00D51991">
          <w:t>Ink uses</w:t>
        </w:r>
      </w:ins>
      <w:r>
        <w:t xml:space="preserve"> </w:t>
      </w:r>
      <w:ins w:id="48" w:author="atzmon" w:date="2011-05-20T10:56:00Z">
        <w:r w:rsidR="00D51991">
          <w:t>“abstract” and “super”</w:t>
        </w:r>
        <w:r w:rsidR="00D51991">
          <w:t xml:space="preserve"> </w:t>
        </w:r>
      </w:ins>
      <w:del w:id="49" w:author="atzmon" w:date="2011-05-20T10:56:00Z">
        <w:r w:rsidDel="00D51991">
          <w:delText>the</w:delText>
        </w:r>
        <w:r w:rsidR="00C25144" w:rsidDel="00D51991">
          <w:delText xml:space="preserve"> </w:delText>
        </w:r>
      </w:del>
      <w:r w:rsidR="00C25144">
        <w:t>key</w:t>
      </w:r>
      <w:r w:rsidR="00276363">
        <w:t>words</w:t>
      </w:r>
      <w:del w:id="50" w:author="atzmon" w:date="2011-05-20T10:56:00Z">
        <w:r w:rsidR="00276363" w:rsidDel="00D51991">
          <w:delText xml:space="preserve"> “abstract” and “super”</w:delText>
        </w:r>
        <w:r w:rsidR="00276363" w:rsidDel="00486858">
          <w:delText>,</w:delText>
        </w:r>
      </w:del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lastRenderedPageBreak/>
        <w:t>The next step is to</w:t>
      </w:r>
      <w:r w:rsidR="00C25144">
        <w:t xml:space="preserve"> define the “pool” of all the active offers.</w:t>
      </w:r>
    </w:p>
    <w:p w:rsidR="00C25144" w:rsidRDefault="00C25144" w:rsidP="00C25144">
      <w:r>
        <w:t>This is an instance that contains references to other instances. This is done by “ref” keyword, and then specifying the IDs of specific instances.</w:t>
      </w:r>
    </w:p>
    <w:p w:rsidR="00C25144" w:rsidRDefault="00C25144" w:rsidP="001A1B58"/>
    <w:p w:rsidR="00C25144" w:rsidRDefault="005A5143" w:rsidP="001A1B58">
      <w:r>
        <w:pict>
          <v:shape id="_x0000_s1028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Active_offers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offers{</w:t>
                  </w:r>
                  <w:proofErr w:type="gramEnd"/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Default="009A378E" w:rsidP="001A1B58">
      <w:r>
        <w:t>No</w:t>
      </w:r>
      <w:r w:rsidR="00AC65A9">
        <w:t>w</w:t>
      </w:r>
      <w:r>
        <w:t xml:space="preserve"> that</w:t>
      </w:r>
      <w:r w:rsidR="00AC65A9">
        <w:t xml:space="preserve"> we already mastered the basics, we know that the structure of </w:t>
      </w:r>
      <w:proofErr w:type="spellStart"/>
      <w:r w:rsidR="00AC65A9">
        <w:rPr>
          <w:rFonts w:ascii="Courier New" w:hAnsi="Courier New" w:cs="Courier New"/>
          <w:color w:val="008000"/>
          <w:sz w:val="20"/>
          <w:szCs w:val="20"/>
        </w:rPr>
        <w:t>ActiveOffers</w:t>
      </w:r>
      <w:proofErr w:type="spellEnd"/>
      <w:r w:rsidR="00AC65A9">
        <w:t xml:space="preserve"> class should also be defined:</w:t>
      </w:r>
    </w:p>
    <w:p w:rsidR="009A378E" w:rsidRDefault="005A5143" w:rsidP="001A1B58">
      <w:r>
        <w:pict>
          <v:shape id="_x0000_s1027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9A378E" w:rsidRDefault="009A378E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:InkClass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ink.core:InkObject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java_path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java_mapping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State_Behavior_Interface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properties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</w:t>
                  </w:r>
                  <w:r w:rsidRPr="00112DBC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  <w:rPrChange w:id="51" w:author="atzmon" w:date="2011-05-20T10:57:00Z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rPrChange>
                    </w:rPr>
                    <w:t>ListProperty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ink.core:List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mandatory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 w:rsidRPr="00311A6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  <w:rPrChange w:id="52" w:author="atzmon" w:date="2011-05-20T11:00:00Z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rPrChange>
                    </w:rPr>
                    <w:t>inheritance_constraints</w:t>
                  </w:r>
                  <w:proofErr w:type="spellEnd"/>
                  <w:r w:rsidRPr="00311A6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  <w:rPrChange w:id="53" w:author="atzmon" w:date="2011-05-20T11:00:00Z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rPrChange>
                    </w:rPr>
                    <w:t xml:space="preserve"> </w:t>
                  </w:r>
                  <w:r w:rsidRPr="00311A6A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yellow"/>
                      <w:rPrChange w:id="54" w:author="atzmon" w:date="2011-05-20T11:00:00Z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rPrChange>
                    </w:rPr>
                    <w:t>"</w:t>
                  </w:r>
                  <w:proofErr w:type="spellStart"/>
                  <w:r w:rsidRPr="00311A6A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yellow"/>
                      <w:rPrChange w:id="55" w:author="atzmon" w:date="2011-05-20T11:00:00Z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rPrChange>
                    </w:rPr>
                    <w:t>Instance_Can_Refine_Inherited_Value</w:t>
                  </w:r>
                  <w:proofErr w:type="spellEnd"/>
                  <w:r w:rsidRPr="00311A6A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yellow"/>
                      <w:rPrChange w:id="56" w:author="atzmon" w:date="2011-05-20T11:00:00Z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rPrChange>
                    </w:rPr>
                    <w:t>"</w:t>
                  </w:r>
                  <w:ins w:id="57" w:author="atzmon" w:date="2011-05-20T11:00:00Z">
                    <w:r w:rsidR="00311A6A" w:rsidRPr="00311A6A">
                      <w:rPr>
                        <w:rFonts w:ascii="Courier New" w:hAnsi="Courier New" w:cs="Courier New"/>
                        <w:color w:val="008000"/>
                        <w:sz w:val="20"/>
                        <w:szCs w:val="20"/>
                        <w:highlight w:val="yellow"/>
                        <w:rPrChange w:id="58" w:author="atzmon" w:date="2011-05-20T11:00:00Z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  <w:r w:rsidR="00311A6A" w:rsidRPr="00311A6A">
                      <w:rPr>
                        <w:rFonts w:ascii="Courier New" w:hAnsi="Courier New" w:cs="Courier New"/>
                        <w:color w:val="008000"/>
                        <w:sz w:val="20"/>
                        <w:szCs w:val="20"/>
                        <w:highlight w:val="yellow"/>
                        <w:rPrChange w:id="59" w:author="atzmon" w:date="2011-05-20T11:00:00Z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rPrChange>
                      </w:rPr>
                      <w:t>–</w:t>
                    </w:r>
                    <w:r w:rsidR="00311A6A" w:rsidRPr="00311A6A">
                      <w:rPr>
                        <w:rFonts w:ascii="Courier New" w:hAnsi="Courier New" w:cs="Courier New"/>
                        <w:color w:val="008000"/>
                        <w:sz w:val="20"/>
                        <w:szCs w:val="20"/>
                        <w:highlight w:val="yellow"/>
                        <w:rPrChange w:id="60" w:author="atzmon" w:date="2011-05-20T11:00:00Z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rPrChange>
                      </w:rPr>
                      <w:t xml:space="preserve"> maybe we can do without this?</w:t>
                    </w:r>
                  </w:ins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list_item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ink.core:Reference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112DBC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  <w:rPrChange w:id="61" w:author="atzmon" w:date="2011-05-20T10:58:00Z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rPrChange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9A378E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A378E" w:rsidRDefault="00112DBC" w:rsidP="00BC0487">
      <w:ins w:id="62" w:author="atzmon" w:date="2011-05-20T10:57:00Z">
        <w:r>
          <w:t xml:space="preserve">The </w:t>
        </w:r>
        <w:proofErr w:type="spellStart"/>
        <w:r>
          <w:t>ActiveOffers</w:t>
        </w:r>
        <w:proofErr w:type="spellEnd"/>
        <w:r>
          <w:t xml:space="preserve"> class</w:t>
        </w:r>
      </w:ins>
      <w:ins w:id="63" w:author="atzmon" w:date="2011-05-20T10:58:00Z">
        <w:r>
          <w:t xml:space="preserve"> has one property of type </w:t>
        </w:r>
        <w:r>
          <w:t>“</w:t>
        </w:r>
        <w:r>
          <w:t>list of (Base) Offer</w:t>
        </w:r>
        <w:r>
          <w:t>”</w:t>
        </w:r>
        <w:r>
          <w:t xml:space="preserve">.  </w:t>
        </w:r>
        <w:r w:rsidR="00BC0487">
          <w:t xml:space="preserve">  </w:t>
        </w:r>
      </w:ins>
      <w:ins w:id="64" w:author="atzmon" w:date="2011-05-20T10:59:00Z">
        <w:r w:rsidR="00BC0487">
          <w:t>Since instances have concrete textual representation in Ink, the property definition specifies the name of the property (offers) as well as the name of each item in the list (</w:t>
        </w:r>
      </w:ins>
      <w:ins w:id="65" w:author="atzmon" w:date="2011-05-20T11:00:00Z">
        <w:r w:rsidR="00BC0487">
          <w:t>offer).</w:t>
        </w:r>
      </w:ins>
    </w:p>
    <w:p w:rsidR="00C273FC" w:rsidRPr="002C68A9" w:rsidRDefault="00772870" w:rsidP="002C68A9">
      <w:pPr>
        <w:rPr>
          <w:color w:val="FF0000"/>
        </w:rPr>
      </w:pPr>
      <w:r>
        <w:br w:type="page"/>
      </w:r>
    </w:p>
    <w:p w:rsidR="00772870" w:rsidRDefault="00772870" w:rsidP="00772870">
      <w:pPr>
        <w:pStyle w:val="Heading2"/>
      </w:pPr>
      <w:bookmarkStart w:id="66" w:name="_Ref293652160"/>
      <w:r>
        <w:lastRenderedPageBreak/>
        <w:t>Glue from Java to Ink</w:t>
      </w:r>
      <w:bookmarkEnd w:id="66"/>
    </w:p>
    <w:p w:rsidR="00C4096B" w:rsidDel="00FD0599" w:rsidRDefault="00C4096B" w:rsidP="004C25BE">
      <w:pPr>
        <w:spacing w:line="240" w:lineRule="auto"/>
        <w:contextualSpacing/>
        <w:rPr>
          <w:del w:id="67" w:author="atzmon" w:date="2011-05-20T13:10:00Z"/>
        </w:rPr>
        <w:pPrChange w:id="68" w:author="atzmon" w:date="2011-05-20T13:13:00Z">
          <w:pPr/>
        </w:pPrChange>
      </w:pPr>
    </w:p>
    <w:p w:rsidR="00AC65A9" w:rsidRDefault="00AC65A9" w:rsidP="004C25BE">
      <w:pPr>
        <w:spacing w:line="240" w:lineRule="auto"/>
        <w:contextualSpacing/>
        <w:rPr>
          <w:ins w:id="69" w:author="atzmon" w:date="2011-05-20T13:04:00Z"/>
        </w:rPr>
        <w:pPrChange w:id="70" w:author="atzmon" w:date="2011-05-20T13:13:00Z">
          <w:pPr/>
        </w:pPrChange>
      </w:pPr>
      <w:r>
        <w:t>The last piece of the puzzle, to complete and run our code, is the part connecting Ink to Java.</w:t>
      </w:r>
    </w:p>
    <w:p w:rsidR="00FD0599" w:rsidRDefault="00FD0599" w:rsidP="004C25BE">
      <w:pPr>
        <w:spacing w:line="240" w:lineRule="auto"/>
        <w:contextualSpacing/>
        <w:rPr>
          <w:ins w:id="71" w:author="atzmon" w:date="2011-05-20T13:04:00Z"/>
        </w:rPr>
        <w:pPrChange w:id="72" w:author="atzmon" w:date="2011-05-20T13:13:00Z">
          <w:pPr/>
        </w:pPrChange>
      </w:pPr>
      <w:ins w:id="73" w:author="atzmon" w:date="2011-05-20T13:04:00Z">
        <w:r>
          <w:t>An Ink class is mapped to two Java classes</w:t>
        </w:r>
      </w:ins>
      <w:ins w:id="74" w:author="atzmon" w:date="2011-05-20T13:05:00Z">
        <w:r>
          <w:t xml:space="preserve"> (see figure below)</w:t>
        </w:r>
      </w:ins>
    </w:p>
    <w:p w:rsidR="00FD0599" w:rsidRDefault="00FD0599" w:rsidP="004C25BE">
      <w:pPr>
        <w:pStyle w:val="Heading3"/>
        <w:spacing w:line="240" w:lineRule="auto"/>
        <w:contextualSpacing/>
        <w:rPr>
          <w:ins w:id="75" w:author="atzmon" w:date="2011-05-20T13:05:00Z"/>
        </w:rPr>
        <w:pPrChange w:id="76" w:author="atzmon" w:date="2011-05-20T13:13:00Z">
          <w:pPr/>
        </w:pPrChange>
      </w:pPr>
      <w:ins w:id="77" w:author="atzmon" w:date="2011-05-20T13:05:00Z">
        <w:r w:rsidRPr="00FD0599">
          <w:t>Structure class</w:t>
        </w:r>
      </w:ins>
      <w:ins w:id="78" w:author="atzmon" w:date="2011-05-20T13:06:00Z">
        <w:r>
          <w:t xml:space="preserve"> (class A in the diagram)</w:t>
        </w:r>
      </w:ins>
    </w:p>
    <w:p w:rsidR="00FD0599" w:rsidRDefault="00FD0599" w:rsidP="004C25BE">
      <w:pPr>
        <w:spacing w:line="240" w:lineRule="auto"/>
        <w:contextualSpacing/>
        <w:rPr>
          <w:ins w:id="79" w:author="atzmon" w:date="2011-05-20T13:06:00Z"/>
        </w:rPr>
        <w:pPrChange w:id="80" w:author="atzmon" w:date="2011-05-20T13:13:00Z">
          <w:pPr/>
        </w:pPrChange>
      </w:pPr>
      <w:proofErr w:type="gramStart"/>
      <w:ins w:id="81" w:author="atzmon" w:date="2011-05-20T13:05:00Z">
        <w:r>
          <w:t>Named the same as the Ink class.</w:t>
        </w:r>
        <w:proofErr w:type="gramEnd"/>
        <w:r>
          <w:t xml:space="preserve">  </w:t>
        </w:r>
        <w:proofErr w:type="gramStart"/>
        <w:r>
          <w:t>Contains the properties as defined in the Ink class (e.g. percentage).</w:t>
        </w:r>
      </w:ins>
      <w:proofErr w:type="gramEnd"/>
    </w:p>
    <w:p w:rsidR="00FD0599" w:rsidRDefault="00FD0599" w:rsidP="004C25BE">
      <w:pPr>
        <w:spacing w:line="240" w:lineRule="auto"/>
        <w:contextualSpacing/>
        <w:rPr>
          <w:ins w:id="82" w:author="atzmon" w:date="2011-05-20T13:13:00Z"/>
        </w:rPr>
        <w:pPrChange w:id="83" w:author="atzmon" w:date="2011-05-20T13:13:00Z">
          <w:pPr/>
        </w:pPrChange>
      </w:pPr>
      <w:ins w:id="84" w:author="atzmon" w:date="2011-05-20T13:06:00Z">
        <w:r>
          <w:t xml:space="preserve">This class is generated by the Ink compiler.  The </w:t>
        </w:r>
      </w:ins>
      <w:ins w:id="85" w:author="atzmon" w:date="2011-05-20T13:10:00Z">
        <w:r>
          <w:t xml:space="preserve">generated class </w:t>
        </w:r>
        <w:proofErr w:type="gramStart"/>
        <w:r>
          <w:t>names matches</w:t>
        </w:r>
        <w:proofErr w:type="gramEnd"/>
        <w:r>
          <w:t xml:space="preserve"> their counterpart Ink class id.</w:t>
        </w:r>
      </w:ins>
    </w:p>
    <w:p w:rsidR="004C25BE" w:rsidRDefault="004C25BE" w:rsidP="004C25BE">
      <w:pPr>
        <w:pStyle w:val="Heading3"/>
        <w:spacing w:line="240" w:lineRule="auto"/>
        <w:contextualSpacing/>
        <w:rPr>
          <w:ins w:id="86" w:author="atzmon" w:date="2011-05-20T13:13:00Z"/>
        </w:rPr>
        <w:pPrChange w:id="87" w:author="atzmon" w:date="2011-05-20T13:13:00Z">
          <w:pPr>
            <w:pStyle w:val="Heading3"/>
            <w:spacing w:line="240" w:lineRule="auto"/>
            <w:contextualSpacing/>
          </w:pPr>
        </w:pPrChange>
      </w:pPr>
      <w:ins w:id="88" w:author="atzmon" w:date="2011-05-20T13:13:00Z">
        <w:r>
          <w:t>Behavioral</w:t>
        </w:r>
        <w:r w:rsidRPr="00FD0599">
          <w:t xml:space="preserve"> class</w:t>
        </w:r>
        <w:r>
          <w:t xml:space="preserve"> (class </w:t>
        </w:r>
        <w:proofErr w:type="spellStart"/>
        <w:r>
          <w:t>AImpl</w:t>
        </w:r>
        <w:proofErr w:type="spellEnd"/>
        <w:r>
          <w:t xml:space="preserve"> in the diagram)</w:t>
        </w:r>
      </w:ins>
    </w:p>
    <w:p w:rsidR="004C25BE" w:rsidRDefault="004C25BE" w:rsidP="004769EA">
      <w:pPr>
        <w:spacing w:line="240" w:lineRule="auto"/>
        <w:contextualSpacing/>
        <w:rPr>
          <w:ins w:id="89" w:author="atzmon" w:date="2011-05-20T13:13:00Z"/>
        </w:rPr>
        <w:pPrChange w:id="90" w:author="atzmon" w:date="2011-05-20T13:16:00Z">
          <w:pPr>
            <w:spacing w:line="240" w:lineRule="auto"/>
            <w:contextualSpacing/>
          </w:pPr>
        </w:pPrChange>
      </w:pPr>
      <w:proofErr w:type="gramStart"/>
      <w:ins w:id="91" w:author="atzmon" w:date="2011-05-20T13:13:00Z">
        <w:r>
          <w:t>Named the same as the Ink class</w:t>
        </w:r>
      </w:ins>
      <w:ins w:id="92" w:author="atzmon" w:date="2011-05-20T13:14:00Z">
        <w:r>
          <w:t xml:space="preserve"> + </w:t>
        </w:r>
        <w:r>
          <w:t>“</w:t>
        </w:r>
        <w:proofErr w:type="spellStart"/>
        <w:r>
          <w:t>Impl</w:t>
        </w:r>
        <w:proofErr w:type="spellEnd"/>
        <w:r>
          <w:t>”</w:t>
        </w:r>
        <w:r>
          <w:t xml:space="preserve"> suffix</w:t>
        </w:r>
      </w:ins>
      <w:ins w:id="93" w:author="atzmon" w:date="2011-05-20T13:13:00Z">
        <w:r>
          <w:t>.</w:t>
        </w:r>
        <w:proofErr w:type="gramEnd"/>
        <w:r>
          <w:t xml:space="preserve">  </w:t>
        </w:r>
      </w:ins>
      <w:ins w:id="94" w:author="atzmon" w:date="2011-05-20T13:14:00Z">
        <w:r>
          <w:t>This class is written by the DSL developer (you), it i</w:t>
        </w:r>
        <w:r w:rsidR="004769EA">
          <w:t>mplements the required behavior</w:t>
        </w:r>
      </w:ins>
      <w:ins w:id="95" w:author="atzmon" w:date="2011-05-20T13:15:00Z">
        <w:r w:rsidR="004769EA">
          <w:t xml:space="preserve">.  When Ink VM instantiates the behavioral class it injects to the new instance the corresponding instance of the structure class. </w:t>
        </w:r>
      </w:ins>
      <w:ins w:id="96" w:author="atzmon" w:date="2011-05-20T13:16:00Z">
        <w:r w:rsidR="004769EA">
          <w:t xml:space="preserve"> </w:t>
        </w:r>
      </w:ins>
    </w:p>
    <w:p w:rsidR="004C25BE" w:rsidRDefault="004C25BE" w:rsidP="004C25BE">
      <w:pPr>
        <w:spacing w:line="240" w:lineRule="auto"/>
        <w:contextualSpacing/>
        <w:rPr>
          <w:ins w:id="97" w:author="atzmon" w:date="2011-05-20T13:10:00Z"/>
        </w:rPr>
        <w:pPrChange w:id="98" w:author="atzmon" w:date="2011-05-20T13:13:00Z">
          <w:pPr/>
        </w:pPrChange>
      </w:pPr>
    </w:p>
    <w:p w:rsidR="003F6407" w:rsidRDefault="00FD0599">
      <w:ins w:id="99" w:author="atzmon" w:date="2011-05-20T13:10:00Z">
        <w:r>
          <w:object w:dxaOrig="9229" w:dyaOrig="6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6" type="#_x0000_t75" style="width:363.4pt;height:243.1pt" o:ole="">
              <v:imagedata r:id="rId9" o:title=""/>
              <w10:bordertop type="single" width="4"/>
              <w10:borderleft type="single" width="4"/>
              <w10:borderbottom type="single" width="4"/>
              <w10:borderright type="single" width="4"/>
            </v:shape>
            <o:OLEObject Type="Embed" ProgID="Visio.Drawing.11" ShapeID="_x0000_i1036" DrawAspect="Content" ObjectID="_1367403316" r:id="rId10"/>
          </w:object>
        </w:r>
      </w:ins>
    </w:p>
    <w:p w:rsidR="004769EA" w:rsidRDefault="004769EA" w:rsidP="004769EA">
      <w:pPr>
        <w:spacing w:line="240" w:lineRule="auto"/>
        <w:contextualSpacing/>
        <w:rPr>
          <w:ins w:id="100" w:author="atzmon" w:date="2011-05-20T13:16:00Z"/>
        </w:rPr>
        <w:pPrChange w:id="101" w:author="atzmon" w:date="2011-05-20T13:17:00Z">
          <w:pPr>
            <w:spacing w:line="240" w:lineRule="auto"/>
            <w:contextualSpacing/>
          </w:pPr>
        </w:pPrChange>
      </w:pPr>
      <w:ins w:id="102" w:author="atzmon" w:date="2011-05-20T13:16:00Z">
        <w:r>
          <w:t>The basic idea behind Ink DSLs is that behavior classes use</w:t>
        </w:r>
        <w:r>
          <w:t xml:space="preserve"> the injected </w:t>
        </w:r>
      </w:ins>
      <w:ins w:id="103" w:author="atzmon" w:date="2011-05-20T13:17:00Z">
        <w:r>
          <w:t xml:space="preserve">ink instances </w:t>
        </w:r>
      </w:ins>
      <w:ins w:id="104" w:author="atzmon" w:date="2011-05-20T13:16:00Z">
        <w:r>
          <w:t>as configuration.</w:t>
        </w:r>
      </w:ins>
    </w:p>
    <w:p w:rsidR="00AC65A9" w:rsidRDefault="006B3E48">
      <w:pPr>
        <w:rPr>
          <w:ins w:id="105" w:author="atzmon" w:date="2011-05-20T13:21:00Z"/>
        </w:rPr>
      </w:pPr>
      <w:ins w:id="106" w:author="atzmon" w:date="2011-05-20T13:19:00Z">
        <w:r>
          <w:lastRenderedPageBreak/>
          <w:t xml:space="preserve">The injected ink instance (in the form of an instance of the Java structure class) is available to the behavior class by the </w:t>
        </w:r>
        <w:proofErr w:type="spellStart"/>
        <w:proofErr w:type="gramStart"/>
        <w:r w:rsidRPr="006B3E48">
          <w:rPr>
            <w:rFonts w:ascii="Courier New" w:hAnsi="Courier New" w:cs="Courier New"/>
            <w:color w:val="000000"/>
            <w:sz w:val="20"/>
            <w:szCs w:val="20"/>
            <w:rPrChange w:id="107" w:author="atzmon" w:date="2011-05-20T13:19:00Z">
              <w:rPr/>
            </w:rPrChange>
          </w:rPr>
          <w:t>getState</w:t>
        </w:r>
        <w:proofErr w:type="spellEnd"/>
        <w:r w:rsidRPr="006B3E48">
          <w:rPr>
            <w:rFonts w:ascii="Courier New" w:hAnsi="Courier New" w:cs="Courier New"/>
            <w:color w:val="000000"/>
            <w:sz w:val="20"/>
            <w:szCs w:val="20"/>
            <w:rPrChange w:id="108" w:author="atzmon" w:date="2011-05-20T13:19:00Z">
              <w:rPr/>
            </w:rPrChange>
          </w:rPr>
          <w:t>(</w:t>
        </w:r>
        <w:proofErr w:type="gramEnd"/>
        <w:r w:rsidRPr="006B3E48">
          <w:rPr>
            <w:rFonts w:ascii="Courier New" w:hAnsi="Courier New" w:cs="Courier New"/>
            <w:color w:val="000000"/>
            <w:sz w:val="20"/>
            <w:szCs w:val="20"/>
            <w:rPrChange w:id="109" w:author="atzmon" w:date="2011-05-20T13:19:00Z">
              <w:rPr/>
            </w:rPrChange>
          </w:rPr>
          <w:t>)</w:t>
        </w:r>
        <w:r>
          <w:t xml:space="preserve"> method (see below).  </w:t>
        </w:r>
      </w:ins>
      <w:ins w:id="110" w:author="atzmon" w:date="2011-05-20T13:20:00Z">
        <w:r>
          <w:t>Note the use of Generics in the class definition to provide for automatic casting of the state instance.</w:t>
        </w:r>
      </w:ins>
    </w:p>
    <w:p w:rsidR="00D10BCA" w:rsidRDefault="00D10BCA">
      <w:ins w:id="111" w:author="atzmon" w:date="2011-05-20T13:21:00Z">
        <w:r>
          <w:t>In the example below, the promotional price calculation uses the percentage property as configuration.</w:t>
        </w:r>
        <w:r w:rsidR="00233C46">
          <w:t xml:space="preserve">  </w:t>
        </w:r>
      </w:ins>
    </w:p>
    <w:p w:rsidR="00AC65A9" w:rsidRDefault="006B3E48">
      <w:r>
        <w:pict>
          <v:shape id="_x0000_s1026" type="#_x0000_t202" style="width:672.65pt;height:338.1pt;mso-position-horizontal-relative:char;mso-position-vertical-relative:line;mso-width-relative:margin;mso-height-relative:margin" fillcolor="#f2f2f2 [3052]">
            <v:textbox>
              <w:txbxContent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12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ins w:id="113" w:author="atzmon" w:date="2011-05-20T13:17:00Z"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package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org.ink.tutorial1;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14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Pr="006B3E48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15" w:author="atzmon" w:date="2011-05-20T13:17:00Z"/>
                      <w:rFonts w:ascii="Courier New" w:hAnsi="Courier New" w:cs="Courier New"/>
                      <w:b/>
                      <w:bCs/>
                      <w:sz w:val="24"/>
                      <w:szCs w:val="24"/>
                      <w:rPrChange w:id="116" w:author="atzmon" w:date="2011-05-20T13:20:00Z">
                        <w:rPr>
                          <w:ins w:id="117" w:author="atzmon" w:date="2011-05-20T13:17:00Z"/>
                          <w:rFonts w:ascii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gramStart"/>
                  <w:ins w:id="118" w:author="atzmon" w:date="2011-05-20T13:17:00Z"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class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FixedPercentageDiscountOfferImpl</w:t>
                    </w:r>
                    <w:proofErr w:type="spellEnd"/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28"/>
                        <w:szCs w:val="28"/>
                        <w:rPrChange w:id="119" w:author="atzmon" w:date="2011-05-20T13:21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&lt;S </w:t>
                    </w:r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8"/>
                        <w:szCs w:val="28"/>
                        <w:rPrChange w:id="120" w:author="atzmon" w:date="2011-05-20T13:21:00Z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</w:rPrChange>
                      </w:rPr>
                      <w:t>extends</w:t>
                    </w:r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28"/>
                        <w:szCs w:val="28"/>
                        <w:rPrChange w:id="121" w:author="atzmon" w:date="2011-05-20T13:21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28"/>
                        <w:szCs w:val="28"/>
                        <w:rPrChange w:id="122" w:author="atzmon" w:date="2011-05-20T13:21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FixedPercentageDiscountOfferState</w:t>
                    </w:r>
                    <w:proofErr w:type="spellEnd"/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28"/>
                        <w:szCs w:val="28"/>
                        <w:rPrChange w:id="123" w:author="atzmon" w:date="2011-05-20T13:21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&gt;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24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25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extends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BaseOfferImpl</w:t>
                    </w:r>
                    <w:proofErr w:type="spellEnd"/>
                    <w:r w:rsidRPr="006B3E48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28"/>
                        <w:szCs w:val="28"/>
                        <w:rPrChange w:id="126" w:author="atzmon" w:date="2011-05-20T13:21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&lt;S&gt;</w:t>
                    </w:r>
                    <w:r w:rsidRPr="006B3E48">
                      <w:rPr>
                        <w:rFonts w:ascii="Courier New" w:hAnsi="Courier New" w:cs="Courier New"/>
                        <w:color w:val="000000"/>
                        <w:sz w:val="24"/>
                        <w:szCs w:val="24"/>
                        <w:rPrChange w:id="127" w:author="atzmon" w:date="2011-05-20T13:20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implements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BaseOffer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{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28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29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30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C0"/>
                        <w:sz w:val="20"/>
                        <w:szCs w:val="20"/>
                      </w:rPr>
                      <w:t>nInvocations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0;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1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2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33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646464"/>
                        <w:sz w:val="20"/>
                        <w:szCs w:val="20"/>
                      </w:rPr>
                      <w:t>@Override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4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35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double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getPromotionalPrice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A_Subscription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subscription) {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6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37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double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result = 0.0;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8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39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40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countInvocations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41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42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43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if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(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isEligible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(subscription)) {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44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CC7D7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45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46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</w:ins>
                  <w:ins w:id="147" w:author="atzmon" w:date="2011-05-20T13:18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 </w:t>
                    </w:r>
                  </w:ins>
                  <w:proofErr w:type="gramStart"/>
                  <w:ins w:id="148" w:author="atzmon" w:date="2011-05-20T13:17:00Z"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result</w:t>
                    </w:r>
                    <w:proofErr w:type="gramEnd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</w:t>
                    </w:r>
                    <w:proofErr w:type="spellStart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subscription.getPrice</w:t>
                    </w:r>
                    <w:proofErr w:type="spellEnd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()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49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50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* (100.0 - </w:t>
                    </w:r>
                    <w:proofErr w:type="spellStart"/>
                    <w:proofErr w:type="gramStart"/>
                    <w:r w:rsidRPr="004A1776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30"/>
                        <w:szCs w:val="30"/>
                        <w:rPrChange w:id="151" w:author="atzmon" w:date="2011-05-20T13:18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getState</w:t>
                    </w:r>
                    <w:proofErr w:type="spellEnd"/>
                    <w:r w:rsidRPr="004A1776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30"/>
                        <w:szCs w:val="30"/>
                        <w:rPrChange w:id="152" w:author="atzmon" w:date="2011-05-20T13:18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(</w:t>
                    </w:r>
                    <w:proofErr w:type="gramEnd"/>
                    <w:r w:rsidRPr="004A1776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30"/>
                        <w:szCs w:val="30"/>
                        <w:rPrChange w:id="153" w:author="atzmon" w:date="2011-05-20T13:18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).</w:t>
                    </w:r>
                    <w:proofErr w:type="spellStart"/>
                    <w:r w:rsidRPr="004A1776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30"/>
                        <w:szCs w:val="30"/>
                        <w:rPrChange w:id="154" w:author="atzmon" w:date="2011-05-20T13:18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getPercentage</w:t>
                    </w:r>
                    <w:proofErr w:type="spellEnd"/>
                    <w:r w:rsidRPr="004A1776">
                      <w:rPr>
                        <w:rFonts w:ascii="Courier New" w:hAnsi="Courier New" w:cs="Courier New"/>
                        <w:b/>
                        <w:bCs/>
                        <w:color w:val="000000"/>
                        <w:sz w:val="30"/>
                        <w:szCs w:val="30"/>
                        <w:rPrChange w:id="155" w:author="atzmon" w:date="2011-05-20T13:18:00Z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()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 / 100.0;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56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57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58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 xml:space="preserve">}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else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{</w:t>
                    </w:r>
                  </w:ins>
                </w:p>
                <w:p w:rsidR="004A1776" w:rsidRDefault="00CC7D7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59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60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</w:ins>
                  <w:ins w:id="161" w:author="atzmon" w:date="2011-05-20T13:18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 </w:t>
                    </w:r>
                  </w:ins>
                  <w:proofErr w:type="gramStart"/>
                  <w:ins w:id="162" w:author="atzmon" w:date="2011-05-20T13:17:00Z"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result</w:t>
                    </w:r>
                    <w:proofErr w:type="gramEnd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</w:t>
                    </w:r>
                    <w:proofErr w:type="spellStart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subscription.getPrice</w:t>
                    </w:r>
                    <w:proofErr w:type="spellEnd"/>
                    <w:r w:rsidR="004A177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();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63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64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}</w:t>
                    </w:r>
                  </w:ins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65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1776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66" w:author="atzmon" w:date="2011-05-20T13:17:00Z"/>
                      <w:rFonts w:ascii="Courier New" w:hAnsi="Courier New" w:cs="Courier New"/>
                      <w:sz w:val="20"/>
                      <w:szCs w:val="20"/>
                    </w:rPr>
                  </w:pPr>
                  <w:ins w:id="167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return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result;</w:t>
                    </w:r>
                  </w:ins>
                </w:p>
                <w:p w:rsidR="00AC65A9" w:rsidRDefault="004A1776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ins w:id="168" w:author="atzmon" w:date="2011-05-20T13:17:00Z"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}</w:t>
                    </w:r>
                  </w:ins>
                </w:p>
                <w:p w:rsidR="00AC65A9" w:rsidRDefault="004A1776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169" w:author="atzmon" w:date="2011-05-20T13:17:00Z"/>
                    </w:rPr>
                  </w:pPr>
                  <w:ins w:id="170" w:author="atzmon" w:date="2011-05-20T13:17:00Z">
                    <w:r>
                      <w:t>…</w:t>
                    </w:r>
                  </w:ins>
                </w:p>
                <w:p w:rsidR="004A1776" w:rsidRDefault="004A1776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ins w:id="171" w:author="atzmon" w:date="2011-05-20T13:18:00Z">
                    <w:r>
                      <w:t>}</w:t>
                    </w:r>
                  </w:ins>
                </w:p>
              </w:txbxContent>
            </v:textbox>
            <w10:wrap type="none" anchorx="margin"/>
            <w10:anchorlock/>
          </v:shape>
        </w:pict>
      </w:r>
    </w:p>
    <w:p w:rsidR="00AC65A9" w:rsidRDefault="00AC65A9"/>
    <w:p w:rsidR="00806385" w:rsidRDefault="00806385"/>
    <w:p w:rsidR="00AB077C" w:rsidRDefault="00AB077C" w:rsidP="00AB077C">
      <w:pPr>
        <w:pStyle w:val="Heading2"/>
        <w:rPr>
          <w:ins w:id="172" w:author="atzmon" w:date="2011-05-20T13:22:00Z"/>
        </w:rPr>
      </w:pPr>
      <w:ins w:id="173" w:author="atzmon" w:date="2011-05-20T11:05:00Z">
        <w:r>
          <w:t>Calling Ink from non-Ink Java</w:t>
        </w:r>
      </w:ins>
    </w:p>
    <w:p w:rsidR="005F4C73" w:rsidRPr="005F4C73" w:rsidRDefault="005F4C73" w:rsidP="0092171A">
      <w:pPr>
        <w:rPr>
          <w:ins w:id="174" w:author="atzmon" w:date="2011-05-20T11:05:00Z"/>
          <w:rPrChange w:id="175" w:author="atzmon" w:date="2011-05-20T13:22:00Z">
            <w:rPr>
              <w:ins w:id="176" w:author="atzmon" w:date="2011-05-20T11:05:00Z"/>
            </w:rPr>
          </w:rPrChange>
        </w:rPr>
        <w:pPrChange w:id="177" w:author="atzmon" w:date="2011-05-20T13:24:00Z">
          <w:pPr>
            <w:pStyle w:val="Heading2"/>
          </w:pPr>
        </w:pPrChange>
      </w:pPr>
      <w:ins w:id="178" w:author="atzmon" w:date="2011-05-20T13:22:00Z">
        <w:r>
          <w:t xml:space="preserve">When you integrate Ink into you existing Java application, you need to instantiate the Ink VM. </w:t>
        </w:r>
      </w:ins>
      <w:ins w:id="179" w:author="atzmon" w:date="2011-05-20T13:23:00Z">
        <w:r>
          <w:t xml:space="preserve"> This is done </w:t>
        </w:r>
      </w:ins>
      <w:ins w:id="180" w:author="atzmon" w:date="2011-05-20T13:24:00Z">
        <w:r w:rsidR="0092171A">
          <w:t xml:space="preserve">by calling the </w:t>
        </w:r>
        <w:r w:rsidR="0092171A" w:rsidRPr="0092171A">
          <w:rPr>
            <w:rFonts w:ascii="Courier New" w:hAnsi="Courier New" w:cs="Courier New"/>
            <w:b/>
            <w:bCs/>
            <w:color w:val="7F0055"/>
            <w:sz w:val="20"/>
            <w:szCs w:val="20"/>
            <w:rPrChange w:id="181" w:author="atzmon" w:date="2011-05-20T13:25:00Z">
              <w:rPr/>
            </w:rPrChange>
          </w:rPr>
          <w:t>static</w:t>
        </w:r>
        <w:r w:rsidR="0092171A">
          <w:t xml:space="preserve"> </w:t>
        </w:r>
        <w:proofErr w:type="gramStart"/>
        <w:r w:rsidR="0092171A" w:rsidRPr="0092171A">
          <w:rPr>
            <w:rFonts w:ascii="Courier New" w:hAnsi="Courier New" w:cs="Courier New"/>
            <w:color w:val="000000"/>
            <w:sz w:val="20"/>
            <w:szCs w:val="20"/>
            <w:rPrChange w:id="182" w:author="atzmon" w:date="2011-05-20T13:25:00Z">
              <w:rPr/>
            </w:rPrChange>
          </w:rPr>
          <w:t>instance(</w:t>
        </w:r>
        <w:proofErr w:type="gramEnd"/>
        <w:r w:rsidR="0092171A" w:rsidRPr="0092171A">
          <w:rPr>
            <w:rFonts w:ascii="Courier New" w:hAnsi="Courier New" w:cs="Courier New"/>
            <w:color w:val="000000"/>
            <w:sz w:val="20"/>
            <w:szCs w:val="20"/>
            <w:rPrChange w:id="183" w:author="atzmon" w:date="2011-05-20T13:25:00Z">
              <w:rPr/>
            </w:rPrChange>
          </w:rPr>
          <w:t>)</w:t>
        </w:r>
        <w:r w:rsidR="0092171A">
          <w:t xml:space="preserve"> method of </w:t>
        </w:r>
        <w:proofErr w:type="spellStart"/>
        <w:r w:rsidR="0092171A" w:rsidRPr="0092171A">
          <w:rPr>
            <w:rFonts w:ascii="Courier New" w:hAnsi="Courier New" w:cs="Courier New"/>
            <w:color w:val="000000"/>
            <w:sz w:val="20"/>
            <w:szCs w:val="20"/>
            <w:rPrChange w:id="184" w:author="atzmon" w:date="2011-05-20T13:25:00Z">
              <w:rPr/>
            </w:rPrChange>
          </w:rPr>
          <w:t>InkVM</w:t>
        </w:r>
        <w:proofErr w:type="spellEnd"/>
        <w:r w:rsidR="0092171A">
          <w:t xml:space="preserve"> class.</w:t>
        </w:r>
      </w:ins>
    </w:p>
    <w:p w:rsidR="005F4C73" w:rsidRDefault="005F4C73" w:rsidP="005F4C73">
      <w:pPr>
        <w:rPr>
          <w:ins w:id="185" w:author="atzmon" w:date="2011-05-20T13:23:00Z"/>
        </w:rPr>
      </w:pPr>
      <w:ins w:id="186" w:author="atzmon" w:date="2011-05-20T13:23:00Z">
        <w:r>
          <w:pict>
            <v:shape id="_x0000_s1038" type="#_x0000_t202" style="width:734.3pt;height:85.55pt;mso-position-horizontal-relative:char;mso-position-vertical-relative:line;mso-width-relative:margin;mso-height-relative:margin" fillcolor="#f2f2f2 [3052]">
              <v:textbox>
                <w:txbxContent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ins w:id="187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</w:pPr>
                    <w:ins w:id="188" w:author="atzmon" w:date="2011-05-20T13:23:00Z"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@Override</w:t>
                      </w:r>
                    </w:ins>
                  </w:p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ins w:id="189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</w:pPr>
                    <w:proofErr w:type="gramStart"/>
                    <w:ins w:id="190" w:author="atzmon" w:date="2011-05-20T13:23:00Z"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getPromotionalPrice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 {</w:t>
                      </w:r>
                    </w:ins>
                  </w:p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firstLine="720"/>
                      <w:rPr>
                        <w:ins w:id="191" w:author="atzmon" w:date="2011-05-20T13:24:00Z"/>
                        <w:rFonts w:ascii="Courier New" w:hAnsi="Courier New" w:cs="Courier New"/>
                        <w:sz w:val="20"/>
                        <w:szCs w:val="20"/>
                      </w:rPr>
                      <w:pPrChange w:id="192" w:author="atzmon" w:date="2011-05-20T13:24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proofErr w:type="spellStart"/>
                    <w:ins w:id="193" w:author="atzmon" w:date="2011-05-20T13:23:00Z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ActiveOffers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offers </w:t>
                      </w:r>
                    </w:ins>
                    <w:ins w:id="194" w:author="atzmon" w:date="2011-05-20T13:24:00Z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InkVM.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instance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).getContext().getState(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"ink.tutorial1:Active_offers"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).getBehavior();</w:t>
                      </w:r>
                    </w:ins>
                  </w:p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ins w:id="195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</w:pPr>
                    <w:ins w:id="196" w:author="atzmon" w:date="2011-05-20T13:23:00Z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offers.getPromotionalPrice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ins>
                  </w:p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ins w:id="197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</w:pPr>
                    <w:ins w:id="198" w:author="atzmon" w:date="2011-05-20T13:23:00Z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ins>
                  </w:p>
                  <w:p w:rsidR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360"/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199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00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01" w:author="atzmon" w:date="2011-05-20T13:23:00Z"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package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org.ink.tutorial1;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02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03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RPr="006B3E48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04" w:author="atzmon" w:date="2011-05-20T13:23:00Z"/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pPrChange w:id="205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06" w:author="atzmon" w:date="2011-05-20T13:23:00Z"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public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</w:delText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class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FixedPercentageDiscountOfferImpl</w:delText>
                      </w:r>
                      <w:r w:rsidRPr="006B3E48" w:rsidDel="005F4C7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</w:rPr>
                        <w:delText xml:space="preserve">&lt;S </w:delText>
                      </w:r>
                      <w:r w:rsidRPr="006B3E48"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8"/>
                          <w:szCs w:val="28"/>
                        </w:rPr>
                        <w:delText>extends</w:delText>
                      </w:r>
                      <w:r w:rsidRPr="006B3E48" w:rsidDel="005F4C7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</w:rPr>
                        <w:delText xml:space="preserve"> FixedPercentageDiscountOfferState&gt;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07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08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09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extends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BaseOfferImpl</w:delText>
                      </w:r>
                      <w:r w:rsidRPr="006B3E48" w:rsidDel="005F4C7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</w:rPr>
                        <w:delText>&lt;S&gt;</w:delText>
                      </w:r>
                      <w:r w:rsidRPr="006B3E48" w:rsidDel="005F4C7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delText xml:space="preserve"> </w:delText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implements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BaseOffer {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10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11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12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13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14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int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</w:delText>
                      </w:r>
                      <w:r w:rsidDel="005F4C73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delText>nInvocations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= 0;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15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16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17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18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19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delText>@Override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20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21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22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public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</w:delText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double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getPromotionalPrice(A_Subscription subscription) {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23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24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25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double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result = 0.0;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26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27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28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29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30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>countInvocations();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31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32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33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34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35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if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(isEligible(subscription)) {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36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37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38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39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40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 xml:space="preserve">  result = subscription.getPrice()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41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42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43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 xml:space="preserve">* (100.0 - </w:delText>
                      </w:r>
                      <w:r w:rsidRPr="004A1776" w:rsidDel="005F4C7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30"/>
                          <w:szCs w:val="30"/>
                        </w:rPr>
                        <w:delText>getState().getPercentage()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>) / 100.0;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44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45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46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47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48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 xml:space="preserve">} </w:delText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else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{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49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50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51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 xml:space="preserve">  result = subscription.getPrice();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52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53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54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>}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55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56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57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58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59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Del="005F4C7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delText>return</w:delText>
                      </w:r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delText xml:space="preserve"> result;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60" w:author="atzmon" w:date="2011-05-20T13:23:00Z"/>
                        <w:rFonts w:ascii="Courier New" w:hAnsi="Courier New" w:cs="Courier New"/>
                        <w:sz w:val="20"/>
                        <w:szCs w:val="20"/>
                      </w:rPr>
                      <w:pPrChange w:id="261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62" w:author="atzmon" w:date="2011-05-20T13:23:00Z">
                      <w:r w:rsidDel="005F4C7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delText>}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63" w:author="atzmon" w:date="2011-05-20T13:23:00Z"/>
                      </w:rPr>
                      <w:pPrChange w:id="264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65" w:author="atzmon" w:date="2011-05-20T13:23:00Z">
                      <w:r w:rsidDel="005F4C73">
                        <w:delText>…</w:delText>
                      </w:r>
                    </w:del>
                  </w:p>
                  <w:p w:rsidR="005F4C73" w:rsidDel="005F4C73" w:rsidRDefault="005F4C73" w:rsidP="005F4C7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del w:id="266" w:author="atzmon" w:date="2011-05-20T13:23:00Z"/>
                      </w:rPr>
                      <w:pPrChange w:id="267" w:author="atzmon" w:date="2011-05-20T13:23:00Z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PrChange>
                    </w:pPr>
                    <w:del w:id="268" w:author="atzmon" w:date="2011-05-20T13:23:00Z">
                      <w:r w:rsidDel="005F4C73">
                        <w:delText>}</w:delText>
                      </w:r>
                    </w:del>
                  </w:p>
                </w:txbxContent>
              </v:textbox>
              <w10:wrap type="none" anchorx="margin"/>
              <w10:anchorlock/>
            </v:shape>
          </w:pict>
        </w:r>
      </w:ins>
    </w:p>
    <w:p w:rsidR="00AB077C" w:rsidRDefault="00AB077C" w:rsidP="00AB077C">
      <w:pPr>
        <w:rPr>
          <w:ins w:id="269" w:author="atzmon" w:date="2011-05-20T11:05:00Z"/>
        </w:rPr>
        <w:pPrChange w:id="270" w:author="atzmon" w:date="2011-05-20T11:05:00Z">
          <w:pPr>
            <w:pStyle w:val="Heading2"/>
          </w:pPr>
        </w:pPrChange>
      </w:pPr>
    </w:p>
    <w:p w:rsidR="00AB077C" w:rsidRDefault="00B05AE6" w:rsidP="00AB077C">
      <w:pPr>
        <w:pStyle w:val="Heading2"/>
        <w:rPr>
          <w:ins w:id="271" w:author="atzmon" w:date="2011-05-20T11:05:00Z"/>
        </w:rPr>
      </w:pPr>
      <w:ins w:id="272" w:author="atzmon" w:date="2011-05-20T11:05:00Z">
        <w:r>
          <w:t>Exercise</w:t>
        </w:r>
      </w:ins>
    </w:p>
    <w:p w:rsidR="00B05AE6" w:rsidRPr="00B05AE6" w:rsidRDefault="00181012" w:rsidP="00AA1EA6">
      <w:pPr>
        <w:rPr>
          <w:ins w:id="273" w:author="atzmon" w:date="2011-05-20T11:05:00Z"/>
        </w:rPr>
        <w:pPrChange w:id="274" w:author="atzmon" w:date="2011-05-20T13:27:00Z">
          <w:pPr>
            <w:pStyle w:val="Heading2"/>
          </w:pPr>
        </w:pPrChange>
      </w:pPr>
      <w:ins w:id="275" w:author="atzmon" w:date="2011-05-20T13:26:00Z">
        <w:r>
          <w:t xml:space="preserve">Implement </w:t>
        </w:r>
      </w:ins>
      <w:proofErr w:type="spellStart"/>
      <w:ins w:id="276" w:author="atzmon" w:date="2011-05-20T13:27:00Z">
        <w:r w:rsidR="00AA1EA6" w:rsidRPr="00AA1EA6">
          <w:t>FixedPriceOffer</w:t>
        </w:r>
        <w:proofErr w:type="spellEnd"/>
        <w:r w:rsidR="00AA1EA6">
          <w:t xml:space="preserve">, </w:t>
        </w:r>
      </w:ins>
      <w:ins w:id="277" w:author="atzmon" w:date="2011-05-20T13:26:00Z">
        <w:r>
          <w:t xml:space="preserve">write instances, </w:t>
        </w:r>
        <w:proofErr w:type="gramStart"/>
        <w:r>
          <w:t>enhance</w:t>
        </w:r>
        <w:proofErr w:type="gramEnd"/>
        <w:r>
          <w:t xml:space="preserve"> the unit-tests (</w:t>
        </w:r>
      </w:ins>
      <w:ins w:id="278" w:author="atzmon" w:date="2011-05-20T13:27:00Z">
        <w:r w:rsidRPr="00181012">
          <w:t>TestTutorial1Test</w:t>
        </w:r>
        <w:r>
          <w:t>) to cover it.</w:t>
        </w:r>
      </w:ins>
    </w:p>
    <w:p w:rsidR="00AB077C" w:rsidRDefault="00AB077C" w:rsidP="00AB077C">
      <w:pPr>
        <w:rPr>
          <w:ins w:id="279" w:author="atzmon" w:date="2011-05-20T12:40:00Z"/>
        </w:rPr>
        <w:pPrChange w:id="280" w:author="atzmon" w:date="2011-05-20T11:05:00Z">
          <w:pPr>
            <w:pStyle w:val="Heading2"/>
          </w:pPr>
        </w:pPrChange>
      </w:pPr>
    </w:p>
    <w:p w:rsidR="003A6AF1" w:rsidRDefault="003A6AF1" w:rsidP="003A6AF1">
      <w:pPr>
        <w:pStyle w:val="Heading2"/>
        <w:rPr>
          <w:ins w:id="281" w:author="atzmon" w:date="2011-05-20T12:40:00Z"/>
        </w:rPr>
      </w:pPr>
      <w:ins w:id="282" w:author="atzmon" w:date="2011-05-20T12:40:00Z">
        <w:r>
          <w:t>Summary</w:t>
        </w:r>
      </w:ins>
    </w:p>
    <w:p w:rsidR="003A6AF1" w:rsidRDefault="003A6AF1" w:rsidP="003A6AF1">
      <w:pPr>
        <w:rPr>
          <w:ins w:id="283" w:author="atzmon" w:date="2011-05-20T12:41:00Z"/>
        </w:rPr>
        <w:pPrChange w:id="284" w:author="atzmon" w:date="2011-05-20T12:40:00Z">
          <w:pPr>
            <w:pStyle w:val="Heading2"/>
          </w:pPr>
        </w:pPrChange>
      </w:pPr>
      <w:ins w:id="285" w:author="atzmon" w:date="2011-05-20T12:40:00Z">
        <w:r>
          <w:t xml:space="preserve">In this tutorial you learned how to create a new Ink DSL. </w:t>
        </w:r>
      </w:ins>
      <w:ins w:id="286" w:author="atzmon" w:date="2011-05-20T12:41:00Z">
        <w:r>
          <w:t xml:space="preserve"> The steps are as following:</w:t>
        </w:r>
      </w:ins>
    </w:p>
    <w:p w:rsidR="003A6AF1" w:rsidRDefault="003A6AF1" w:rsidP="003A6AF1">
      <w:pPr>
        <w:pStyle w:val="ListParagraph"/>
        <w:numPr>
          <w:ilvl w:val="0"/>
          <w:numId w:val="1"/>
        </w:numPr>
        <w:rPr>
          <w:ins w:id="287" w:author="atzmon" w:date="2011-05-20T12:41:00Z"/>
        </w:rPr>
        <w:pPrChange w:id="288" w:author="atzmon" w:date="2011-05-20T12:42:00Z">
          <w:pPr>
            <w:pStyle w:val="Heading2"/>
          </w:pPr>
        </w:pPrChange>
      </w:pPr>
      <w:ins w:id="289" w:author="atzmon" w:date="2011-05-20T12:41:00Z">
        <w:r>
          <w:t>Language developer (you) define</w:t>
        </w:r>
      </w:ins>
      <w:ins w:id="290" w:author="atzmon" w:date="2011-05-20T12:42:00Z">
        <w:r>
          <w:t>s</w:t>
        </w:r>
      </w:ins>
      <w:ins w:id="291" w:author="atzmon" w:date="2011-05-20T12:41:00Z">
        <w:r>
          <w:t xml:space="preserve"> the DSL </w:t>
        </w:r>
        <w:r>
          <w:t>–</w:t>
        </w:r>
        <w:r>
          <w:t xml:space="preserve"> by writing Ink classes</w:t>
        </w:r>
      </w:ins>
    </w:p>
    <w:p w:rsidR="003A6AF1" w:rsidRDefault="003A6AF1" w:rsidP="003A6AF1">
      <w:pPr>
        <w:pStyle w:val="ListParagraph"/>
        <w:numPr>
          <w:ilvl w:val="0"/>
          <w:numId w:val="1"/>
        </w:numPr>
        <w:rPr>
          <w:ins w:id="292" w:author="atzmon" w:date="2011-05-20T12:42:00Z"/>
        </w:rPr>
        <w:pPrChange w:id="293" w:author="atzmon" w:date="2011-05-20T12:42:00Z">
          <w:pPr>
            <w:pStyle w:val="Heading2"/>
          </w:pPr>
        </w:pPrChange>
      </w:pPr>
      <w:ins w:id="294" w:author="atzmon" w:date="2011-05-20T12:42:00Z">
        <w:r>
          <w:t xml:space="preserve">Language developer implements </w:t>
        </w:r>
      </w:ins>
      <w:ins w:id="295" w:author="atzmon" w:date="2011-05-20T12:41:00Z">
        <w:r>
          <w:t xml:space="preserve">the DSL </w:t>
        </w:r>
        <w:r>
          <w:t>–</w:t>
        </w:r>
        <w:r>
          <w:t xml:space="preserve"> by writing Java behavior classes</w:t>
        </w:r>
      </w:ins>
    </w:p>
    <w:p w:rsidR="003A6AF1" w:rsidRPr="00AB077C" w:rsidRDefault="003A6AF1" w:rsidP="003A6AF1">
      <w:pPr>
        <w:pStyle w:val="ListParagraph"/>
        <w:numPr>
          <w:ilvl w:val="0"/>
          <w:numId w:val="1"/>
        </w:numPr>
        <w:rPr>
          <w:ins w:id="296" w:author="atzmon" w:date="2011-05-20T11:05:00Z"/>
        </w:rPr>
        <w:pPrChange w:id="297" w:author="atzmon" w:date="2011-05-20T12:43:00Z">
          <w:pPr>
            <w:pStyle w:val="Heading2"/>
          </w:pPr>
        </w:pPrChange>
      </w:pPr>
      <w:ins w:id="298" w:author="atzmon" w:date="2011-05-20T12:42:00Z">
        <w:r>
          <w:t xml:space="preserve">Language user uses the DSL </w:t>
        </w:r>
        <w:r>
          <w:t>–</w:t>
        </w:r>
        <w:r>
          <w:t xml:space="preserve"> by writing Ink instances</w:t>
        </w:r>
      </w:ins>
      <w:ins w:id="299" w:author="atzmon" w:date="2011-05-20T12:43:00Z">
        <w:r>
          <w:t xml:space="preserve">.  </w:t>
        </w:r>
      </w:ins>
    </w:p>
    <w:p w:rsidR="00AB077C" w:rsidRDefault="003A6AF1" w:rsidP="00E81A86">
      <w:pPr>
        <w:rPr>
          <w:ins w:id="300" w:author="atzmon" w:date="2011-05-20T12:44:00Z"/>
        </w:rPr>
        <w:pPrChange w:id="301" w:author="atzmon" w:date="2011-05-20T12:44:00Z">
          <w:pPr>
            <w:pStyle w:val="Heading2"/>
          </w:pPr>
        </w:pPrChange>
      </w:pPr>
      <w:ins w:id="302" w:author="atzmon" w:date="2011-05-20T12:43:00Z">
        <w:r>
          <w:t>Note that using the DSL does not require changes in Java-code and thus may provi</w:t>
        </w:r>
        <w:r w:rsidR="00E81A86">
          <w:t xml:space="preserve">de a faster </w:t>
        </w:r>
      </w:ins>
      <w:ins w:id="303" w:author="atzmon" w:date="2011-05-20T12:44:00Z">
        <w:r w:rsidR="00E81A86">
          <w:t xml:space="preserve">way to deliver functionality </w:t>
        </w:r>
      </w:ins>
      <w:ins w:id="304" w:author="atzmon" w:date="2011-05-20T12:43:00Z">
        <w:r w:rsidR="00E81A86">
          <w:t>to production</w:t>
        </w:r>
      </w:ins>
      <w:ins w:id="305" w:author="atzmon" w:date="2011-05-20T12:44:00Z">
        <w:r w:rsidR="00E81A86">
          <w:t>.</w:t>
        </w:r>
      </w:ins>
    </w:p>
    <w:p w:rsidR="00E81A86" w:rsidRPr="00AB077C" w:rsidRDefault="00E81A86" w:rsidP="00E81A86">
      <w:pPr>
        <w:rPr>
          <w:ins w:id="306" w:author="atzmon" w:date="2011-05-20T11:05:00Z"/>
        </w:rPr>
        <w:pPrChange w:id="307" w:author="atzmon" w:date="2011-05-20T12:45:00Z">
          <w:pPr>
            <w:pStyle w:val="Heading2"/>
          </w:pPr>
        </w:pPrChange>
      </w:pPr>
      <w:ins w:id="308" w:author="atzmon" w:date="2011-05-20T12:45:00Z">
        <w:r>
          <w:t>In the next tutorial you will learn how to allow super users to define new</w:t>
        </w:r>
      </w:ins>
      <w:ins w:id="309" w:author="atzmon" w:date="2011-05-20T12:46:00Z">
        <w:r>
          <w:t>, functioning</w:t>
        </w:r>
      </w:ins>
      <w:ins w:id="310" w:author="atzmon" w:date="2011-05-20T12:45:00Z">
        <w:r>
          <w:t xml:space="preserve"> Ink classes </w:t>
        </w:r>
      </w:ins>
      <w:ins w:id="311" w:author="atzmon" w:date="2011-05-20T12:46:00Z">
        <w:r>
          <w:t>without need for writing Java classes at all.</w:t>
        </w:r>
      </w:ins>
    </w:p>
    <w:p w:rsidR="00AC65A9" w:rsidRDefault="00AC65A9"/>
    <w:p w:rsidR="00C4096B" w:rsidRDefault="00C4096B" w:rsidP="00C4096B">
      <w:pPr>
        <w:pStyle w:val="Heading2"/>
      </w:pPr>
      <w:r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Search for and open an Ink element by </w:t>
            </w:r>
            <w:proofErr w:type="spellStart"/>
            <w:r>
              <w:t>it’s</w:t>
            </w:r>
            <w:proofErr w:type="spellEnd"/>
            <w:r>
              <w:t xml:space="preserve">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Navigate from Ink script to </w:t>
            </w:r>
            <w:proofErr w:type="spellStart"/>
            <w:r>
              <w:t>it’s</w:t>
            </w:r>
            <w:proofErr w:type="spellEnd"/>
            <w:r>
              <w:t xml:space="preserve">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312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312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5801DB" w:rsidRDefault="005801DB" w:rsidP="000B7738">
      <w:pPr>
        <w:ind w:firstLine="720"/>
        <w:rPr>
          <w:sz w:val="24"/>
          <w:szCs w:val="24"/>
        </w:rPr>
      </w:pPr>
      <w:r w:rsidRPr="000B7738">
        <w:rPr>
          <w:sz w:val="24"/>
          <w:szCs w:val="24"/>
        </w:rPr>
        <w:t xml:space="preserve">Download the Eclipse IDE latest version for Java developers from </w:t>
      </w:r>
      <w:hyperlink r:id="rId11" w:history="1">
        <w:r w:rsidRPr="000B7738">
          <w:rPr>
            <w:rStyle w:val="Hyperlink"/>
            <w:sz w:val="24"/>
            <w:szCs w:val="24"/>
          </w:rPr>
          <w:t>http://www.eclipse.org/downloads/</w:t>
        </w:r>
      </w:hyperlink>
      <w:r w:rsidRPr="000B7738">
        <w:rPr>
          <w:sz w:val="24"/>
          <w:szCs w:val="24"/>
        </w:rPr>
        <w:t xml:space="preserve"> </w:t>
      </w:r>
    </w:p>
    <w:p w:rsidR="000B7738" w:rsidRPr="000B7738" w:rsidRDefault="000B7738" w:rsidP="002C68A9">
      <w:pPr>
        <w:ind w:firstLine="720"/>
        <w:rPr>
          <w:sz w:val="24"/>
          <w:szCs w:val="24"/>
        </w:rPr>
      </w:pPr>
      <w:r w:rsidRPr="000B7738">
        <w:rPr>
          <w:sz w:val="24"/>
          <w:szCs w:val="24"/>
          <w:highlight w:val="yellow"/>
        </w:rPr>
        <w:t xml:space="preserve">TODO add </w:t>
      </w:r>
      <w:r w:rsidR="002C68A9">
        <w:rPr>
          <w:sz w:val="24"/>
          <w:szCs w:val="24"/>
          <w:highlight w:val="yellow"/>
        </w:rPr>
        <w:t>eclipse</w:t>
      </w:r>
      <w:r w:rsidRPr="000B7738">
        <w:rPr>
          <w:sz w:val="24"/>
          <w:szCs w:val="24"/>
          <w:highlight w:val="yellow"/>
        </w:rPr>
        <w:t xml:space="preserve"> type</w:t>
      </w:r>
      <w:r w:rsidR="002C68A9">
        <w:rPr>
          <w:sz w:val="24"/>
          <w:szCs w:val="24"/>
          <w:highlight w:val="yellow"/>
        </w:rPr>
        <w:t xml:space="preserve"> (regular \ EE etc, ad icon)</w:t>
      </w:r>
      <w:r w:rsidRPr="000B7738">
        <w:rPr>
          <w:sz w:val="24"/>
          <w:szCs w:val="24"/>
          <w:highlight w:val="yellow"/>
        </w:rPr>
        <w:t>!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the Ink-Framework Eclipse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>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2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>Mark the ‘</w:t>
      </w:r>
      <w:proofErr w:type="spellStart"/>
      <w:r w:rsidRPr="009101BC">
        <w:rPr>
          <w:sz w:val="24"/>
          <w:szCs w:val="24"/>
        </w:rPr>
        <w:t>InkInk</w:t>
      </w:r>
      <w:proofErr w:type="spellEnd"/>
      <w:r w:rsidRPr="009101BC">
        <w:rPr>
          <w:sz w:val="24"/>
          <w:szCs w:val="24"/>
        </w:rPr>
        <w:t xml:space="preserve">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Eclipse SVN 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 xml:space="preserve">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4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proofErr w:type="gramStart"/>
      <w:r w:rsidR="005801DB" w:rsidRPr="009101BC">
        <w:rPr>
          <w:sz w:val="24"/>
          <w:szCs w:val="24"/>
        </w:rPr>
        <w:t>’Install</w:t>
      </w:r>
      <w:proofErr w:type="gramEnd"/>
      <w:r w:rsidR="005801DB" w:rsidRPr="009101BC">
        <w:rPr>
          <w:sz w:val="24"/>
          <w:szCs w:val="24"/>
        </w:rPr>
        <w:t xml:space="preserve">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5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7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>Launch Clean-</w:t>
      </w:r>
      <w:proofErr w:type="gramStart"/>
      <w:r w:rsidRPr="009101BC">
        <w:rPr>
          <w:sz w:val="24"/>
          <w:szCs w:val="24"/>
        </w:rPr>
        <w:t>Build :</w:t>
      </w:r>
      <w:proofErr w:type="gramEnd"/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A81544" w:rsidRPr="006F40BF" w:rsidRDefault="006F40BF" w:rsidP="006F40BF">
      <w:pPr>
        <w:ind w:left="360"/>
        <w:rPr>
          <w:ins w:id="313" w:author="atzmon" w:date="2011-05-20T11:04:00Z"/>
          <w:highlight w:val="yellow"/>
          <w:rPrChange w:id="314" w:author="atzmon" w:date="2011-05-20T13:28:00Z">
            <w:rPr>
              <w:ins w:id="315" w:author="atzmon" w:date="2011-05-20T11:04:00Z"/>
            </w:rPr>
          </w:rPrChange>
        </w:rPr>
        <w:pPrChange w:id="316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ins w:id="317" w:author="atzmon" w:date="2011-05-20T13:28:00Z">
        <w:r w:rsidRPr="006F40BF">
          <w:rPr>
            <w:highlight w:val="yellow"/>
            <w:rPrChange w:id="318" w:author="atzmon" w:date="2011-05-20T13:28:00Z">
              <w:rPr/>
            </w:rPrChange>
          </w:rPr>
          <w:t xml:space="preserve">TODO </w:t>
        </w:r>
      </w:ins>
      <w:ins w:id="319" w:author="atzmon" w:date="2011-05-20T11:03:00Z">
        <w:r w:rsidR="00A81544" w:rsidRPr="006F40BF">
          <w:rPr>
            <w:highlight w:val="yellow"/>
            <w:rPrChange w:id="320" w:author="atzmon" w:date="2011-05-20T13:28:00Z">
              <w:rPr/>
            </w:rPrChange>
          </w:rPr>
          <w:t xml:space="preserve">Need to </w:t>
        </w:r>
      </w:ins>
      <w:ins w:id="321" w:author="atzmon" w:date="2011-05-20T11:04:00Z">
        <w:r w:rsidR="00A81544" w:rsidRPr="006F40BF">
          <w:rPr>
            <w:highlight w:val="yellow"/>
            <w:rPrChange w:id="322" w:author="atzmon" w:date="2011-05-20T13:28:00Z">
              <w:rPr/>
            </w:rPrChange>
          </w:rPr>
          <w:t xml:space="preserve">explain </w:t>
        </w:r>
        <w:proofErr w:type="gramStart"/>
        <w:r w:rsidR="00A81544" w:rsidRPr="006F40BF">
          <w:rPr>
            <w:highlight w:val="yellow"/>
            <w:rPrChange w:id="323" w:author="atzmon" w:date="2011-05-20T13:28:00Z">
              <w:rPr/>
            </w:rPrChange>
          </w:rPr>
          <w:t>debug</w:t>
        </w:r>
        <w:proofErr w:type="gramEnd"/>
        <w:r w:rsidR="00A81544" w:rsidRPr="006F40BF">
          <w:rPr>
            <w:highlight w:val="yellow"/>
            <w:rPrChange w:id="324" w:author="atzmon" w:date="2011-05-20T13:28:00Z">
              <w:rPr/>
            </w:rPrChange>
          </w:rPr>
          <w:t xml:space="preserve"> settings to skip proxy - </w:t>
        </w:r>
        <w:proofErr w:type="spellStart"/>
        <w:r w:rsidR="00A81544" w:rsidRPr="006F40BF">
          <w:rPr>
            <w:highlight w:val="yellow"/>
            <w:rPrChange w:id="325" w:author="atzmon" w:date="2011-05-20T13:28:00Z">
              <w:rPr/>
            </w:rPrChange>
          </w:rPr>
          <w:t>org.ink.core.vm.proxy</w:t>
        </w:r>
        <w:proofErr w:type="spellEnd"/>
      </w:ins>
    </w:p>
    <w:p w:rsidR="009D1B51" w:rsidRDefault="009D1B51" w:rsidP="009D1B51"/>
    <w:p w:rsidR="005801DB" w:rsidDel="006F40BF" w:rsidRDefault="005801DB">
      <w:pPr>
        <w:rPr>
          <w:del w:id="326" w:author="atzmon" w:date="2011-05-20T13:28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del w:id="327" w:author="atzmon" w:date="2011-05-20T13:28:00Z">
        <w:r w:rsidDel="006F40BF">
          <w:br w:type="page"/>
        </w:r>
      </w:del>
    </w:p>
    <w:p w:rsidR="009D1B51" w:rsidDel="006F40BF" w:rsidRDefault="0030419C" w:rsidP="006F40BF">
      <w:pPr>
        <w:rPr>
          <w:del w:id="328" w:author="atzmon" w:date="2011-05-20T13:28:00Z"/>
        </w:rPr>
        <w:pPrChange w:id="329" w:author="atzmon" w:date="2011-05-20T13:28:00Z">
          <w:pPr>
            <w:pStyle w:val="Heading1"/>
          </w:pPr>
        </w:pPrChange>
      </w:pPr>
      <w:del w:id="330" w:author="atzmon" w:date="2011-05-20T13:28:00Z">
        <w:r w:rsidDel="006F40BF">
          <w:delText>Open issues</w:delText>
        </w:r>
      </w:del>
    </w:p>
    <w:p w:rsidR="0086349B" w:rsidDel="006F40BF" w:rsidRDefault="0086349B" w:rsidP="006F40BF">
      <w:pPr>
        <w:rPr>
          <w:del w:id="331" w:author="atzmon" w:date="2011-05-20T13:28:00Z"/>
        </w:rPr>
        <w:pPrChange w:id="332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33" w:author="atzmon" w:date="2011-05-20T13:28:00Z">
        <w:r w:rsidDel="006F40BF">
          <w:delText>Explain mapping</w:delText>
        </w:r>
      </w:del>
    </w:p>
    <w:p w:rsidR="00D46DC0" w:rsidDel="006F40BF" w:rsidRDefault="00D46DC0" w:rsidP="006F40BF">
      <w:pPr>
        <w:rPr>
          <w:del w:id="334" w:author="atzmon" w:date="2011-05-20T13:28:00Z"/>
        </w:rPr>
        <w:pPrChange w:id="335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36" w:author="atzmon" w:date="2011-05-20T13:28:00Z">
        <w:r w:rsidDel="006F40BF">
          <w:delText>Explain glue technique – Calling VM to instantiate, BaseOffer inherits foreign interface A_SpecialOffer</w:delText>
        </w:r>
      </w:del>
    </w:p>
    <w:p w:rsidR="00A32BCE" w:rsidDel="006F40BF" w:rsidRDefault="00A32BCE" w:rsidP="006F40BF">
      <w:pPr>
        <w:rPr>
          <w:del w:id="337" w:author="atzmon" w:date="2011-05-20T13:28:00Z"/>
        </w:rPr>
        <w:pPrChange w:id="338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39" w:author="atzmon" w:date="2011-05-20T13:28:00Z">
        <w:r w:rsidDel="006F40BF">
          <w:delText xml:space="preserve">Explain debug settings to skip proxy - </w:delText>
        </w:r>
        <w:r w:rsidRPr="00A32BCE" w:rsidDel="006F40BF">
          <w:delText>org.ink.core.vm.proxy</w:delText>
        </w:r>
      </w:del>
    </w:p>
    <w:p w:rsidR="00EC2EEF" w:rsidDel="006F40BF" w:rsidRDefault="00EC2EEF" w:rsidP="006F40BF">
      <w:pPr>
        <w:rPr>
          <w:del w:id="340" w:author="atzmon" w:date="2011-05-20T13:28:00Z"/>
        </w:rPr>
        <w:pPrChange w:id="341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42" w:author="atzmon" w:date="2011-05-20T13:28:00Z">
        <w:r w:rsidDel="006F40BF">
          <w:delText>Explain abstract instance – the template students offer</w:delText>
        </w:r>
      </w:del>
    </w:p>
    <w:p w:rsidR="0086349B" w:rsidDel="006F40BF" w:rsidRDefault="0086349B" w:rsidP="006F40BF">
      <w:pPr>
        <w:rPr>
          <w:del w:id="343" w:author="atzmon" w:date="2011-05-20T13:28:00Z"/>
        </w:rPr>
        <w:pPrChange w:id="344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45" w:author="atzmon" w:date="2011-05-20T13:28:00Z">
        <w:r w:rsidDel="006F40BF">
          <w:delText>Prepare for AOM in tutorial 2</w:delText>
        </w:r>
        <w:r w:rsidR="00772870" w:rsidDel="006F40BF">
          <w:delText xml:space="preserve"> – additional benefit (every property of type A_Benefit).</w:delText>
        </w:r>
      </w:del>
    </w:p>
    <w:p w:rsidR="0045447A" w:rsidDel="006F40BF" w:rsidRDefault="0045447A" w:rsidP="006F40BF">
      <w:pPr>
        <w:rPr>
          <w:del w:id="346" w:author="atzmon" w:date="2011-05-20T13:28:00Z"/>
        </w:rPr>
        <w:pPrChange w:id="347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348" w:author="atzmon" w:date="2011-05-20T13:28:00Z">
        <w:r w:rsidDel="006F40BF">
          <w:delText xml:space="preserve">Tutorial 3 </w:delText>
        </w:r>
        <w:r w:rsidR="00E73BF5" w:rsidDel="006F40BF">
          <w:delText>–</w:delText>
        </w:r>
        <w:r w:rsidDel="006F40BF">
          <w:delText xml:space="preserve"> Validation</w:delText>
        </w:r>
      </w:del>
    </w:p>
    <w:p w:rsidR="00E73BF5" w:rsidDel="006F40BF" w:rsidRDefault="00E73BF5" w:rsidP="006F40BF">
      <w:pPr>
        <w:rPr>
          <w:del w:id="349" w:author="atzmon" w:date="2011-05-20T13:28:00Z"/>
        </w:rPr>
        <w:pPrChange w:id="350" w:author="atzmon" w:date="2011-05-20T13:28:00Z">
          <w:pPr/>
        </w:pPrChange>
      </w:pPr>
    </w:p>
    <w:p w:rsidR="00E73BF5" w:rsidDel="006F40BF" w:rsidRDefault="00E73BF5" w:rsidP="006F40BF">
      <w:pPr>
        <w:rPr>
          <w:del w:id="351" w:author="atzmon" w:date="2011-05-20T13:28:00Z"/>
        </w:rPr>
        <w:pPrChange w:id="352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353" w:author="atzmon" w:date="2011-05-20T13:28:00Z">
        <w:r w:rsidDel="006F40BF">
          <w:delText>How to write a DSL in Ink</w:delText>
        </w:r>
      </w:del>
    </w:p>
    <w:p w:rsidR="00E73BF5" w:rsidDel="006F40BF" w:rsidRDefault="00E73BF5" w:rsidP="006F40BF">
      <w:pPr>
        <w:rPr>
          <w:del w:id="354" w:author="atzmon" w:date="2011-05-20T13:28:00Z"/>
        </w:rPr>
        <w:pPrChange w:id="355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356" w:author="atzmon" w:date="2011-05-20T13:28:00Z">
        <w:r w:rsidDel="006F40BF">
          <w:delText>Validation</w:delText>
        </w:r>
      </w:del>
    </w:p>
    <w:p w:rsidR="00E73BF5" w:rsidDel="006F40BF" w:rsidRDefault="00E73BF5" w:rsidP="006F40BF">
      <w:pPr>
        <w:rPr>
          <w:del w:id="357" w:author="atzmon" w:date="2011-05-20T13:28:00Z"/>
        </w:rPr>
        <w:pPrChange w:id="358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359" w:author="atzmon" w:date="2011-05-20T13:28:00Z">
        <w:r w:rsidDel="006F40BF">
          <w:delText>AOM</w:delText>
        </w:r>
      </w:del>
    </w:p>
    <w:p w:rsidR="00E73BF5" w:rsidRPr="0030419C" w:rsidRDefault="00E73BF5" w:rsidP="006F40BF">
      <w:pPr>
        <w:pPrChange w:id="360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361" w:author="atzmon" w:date="2011-05-20T13:28:00Z">
        <w:r w:rsidDel="006F40BF">
          <w:delText>Aspects</w:delText>
        </w:r>
      </w:del>
    </w:p>
    <w:sectPr w:rsidR="00E73BF5" w:rsidRPr="0030419C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tzmon" w:date="2011-05-20T10:45:00Z" w:initials="aht">
    <w:p w:rsidR="00630729" w:rsidRDefault="00630729">
      <w:pPr>
        <w:pStyle w:val="CommentText"/>
      </w:pPr>
      <w:r>
        <w:rPr>
          <w:rStyle w:val="CommentReference"/>
        </w:rPr>
        <w:annotationRef/>
      </w:r>
      <w:r>
        <w:t>Looks like we can do without confirm/</w:t>
      </w:r>
      <w:proofErr w:type="spellStart"/>
      <w:r>
        <w:t>isConfirmed</w:t>
      </w:r>
      <w:proofErr w:type="spellEnd"/>
    </w:p>
  </w:comment>
  <w:comment w:id="8" w:author="atzmon" w:date="2011-05-20T10:45:00Z" w:initials="aht">
    <w:p w:rsidR="00941156" w:rsidRDefault="00941156">
      <w:pPr>
        <w:pStyle w:val="CommentText"/>
      </w:pPr>
      <w:r>
        <w:rPr>
          <w:rStyle w:val="CommentReference"/>
        </w:rPr>
        <w:annotationRef/>
      </w:r>
      <w:r>
        <w:t>Like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9D1B51"/>
    <w:rsid w:val="00040A60"/>
    <w:rsid w:val="00060551"/>
    <w:rsid w:val="0008413F"/>
    <w:rsid w:val="00086D07"/>
    <w:rsid w:val="00087A6E"/>
    <w:rsid w:val="00087A9C"/>
    <w:rsid w:val="000B2703"/>
    <w:rsid w:val="000B4D3D"/>
    <w:rsid w:val="000B7738"/>
    <w:rsid w:val="000E23F2"/>
    <w:rsid w:val="000E26BF"/>
    <w:rsid w:val="000E42A2"/>
    <w:rsid w:val="00112DBC"/>
    <w:rsid w:val="0011484B"/>
    <w:rsid w:val="001238A2"/>
    <w:rsid w:val="001419A8"/>
    <w:rsid w:val="001530E1"/>
    <w:rsid w:val="0017029D"/>
    <w:rsid w:val="00181012"/>
    <w:rsid w:val="0019524B"/>
    <w:rsid w:val="00197F45"/>
    <w:rsid w:val="001A1B58"/>
    <w:rsid w:val="001C1075"/>
    <w:rsid w:val="001E7D9B"/>
    <w:rsid w:val="001F14AA"/>
    <w:rsid w:val="002032FE"/>
    <w:rsid w:val="002121B1"/>
    <w:rsid w:val="00214AE0"/>
    <w:rsid w:val="002162C6"/>
    <w:rsid w:val="00217606"/>
    <w:rsid w:val="00226BB1"/>
    <w:rsid w:val="00230C32"/>
    <w:rsid w:val="00233C46"/>
    <w:rsid w:val="00245278"/>
    <w:rsid w:val="00250032"/>
    <w:rsid w:val="00272A06"/>
    <w:rsid w:val="00276363"/>
    <w:rsid w:val="00282400"/>
    <w:rsid w:val="0029178A"/>
    <w:rsid w:val="002C4CAE"/>
    <w:rsid w:val="002C68A9"/>
    <w:rsid w:val="002E4676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8102B"/>
    <w:rsid w:val="00381DC0"/>
    <w:rsid w:val="00384755"/>
    <w:rsid w:val="00387367"/>
    <w:rsid w:val="00391E7B"/>
    <w:rsid w:val="003932B6"/>
    <w:rsid w:val="00397110"/>
    <w:rsid w:val="003A6AF1"/>
    <w:rsid w:val="003B72C1"/>
    <w:rsid w:val="003B76B4"/>
    <w:rsid w:val="003D0FF7"/>
    <w:rsid w:val="003D36F7"/>
    <w:rsid w:val="003D371D"/>
    <w:rsid w:val="003F6407"/>
    <w:rsid w:val="004066B7"/>
    <w:rsid w:val="00416F61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801DB"/>
    <w:rsid w:val="00582B37"/>
    <w:rsid w:val="00583E0C"/>
    <w:rsid w:val="005A181C"/>
    <w:rsid w:val="005A189F"/>
    <w:rsid w:val="005A5143"/>
    <w:rsid w:val="005D3071"/>
    <w:rsid w:val="005D60E3"/>
    <w:rsid w:val="005F268E"/>
    <w:rsid w:val="005F4C73"/>
    <w:rsid w:val="00625430"/>
    <w:rsid w:val="00625F9A"/>
    <w:rsid w:val="00630729"/>
    <w:rsid w:val="00634CA6"/>
    <w:rsid w:val="006529E8"/>
    <w:rsid w:val="00661622"/>
    <w:rsid w:val="00672F20"/>
    <w:rsid w:val="00680B49"/>
    <w:rsid w:val="00681A92"/>
    <w:rsid w:val="006922C1"/>
    <w:rsid w:val="006A4962"/>
    <w:rsid w:val="006B3E48"/>
    <w:rsid w:val="006C236B"/>
    <w:rsid w:val="006C26A1"/>
    <w:rsid w:val="006C6AA6"/>
    <w:rsid w:val="006C7524"/>
    <w:rsid w:val="006F2977"/>
    <w:rsid w:val="006F2DC3"/>
    <w:rsid w:val="006F40BF"/>
    <w:rsid w:val="007149CC"/>
    <w:rsid w:val="0073765B"/>
    <w:rsid w:val="007540D3"/>
    <w:rsid w:val="007604C0"/>
    <w:rsid w:val="00772870"/>
    <w:rsid w:val="00782922"/>
    <w:rsid w:val="007860CB"/>
    <w:rsid w:val="007A74AE"/>
    <w:rsid w:val="007C38BC"/>
    <w:rsid w:val="007C6431"/>
    <w:rsid w:val="007E6BB6"/>
    <w:rsid w:val="00806385"/>
    <w:rsid w:val="008229C2"/>
    <w:rsid w:val="00827790"/>
    <w:rsid w:val="00841D2C"/>
    <w:rsid w:val="00842E64"/>
    <w:rsid w:val="008500E2"/>
    <w:rsid w:val="0086349B"/>
    <w:rsid w:val="008708F0"/>
    <w:rsid w:val="0088094A"/>
    <w:rsid w:val="0089705B"/>
    <w:rsid w:val="008A2AE9"/>
    <w:rsid w:val="008C3BD3"/>
    <w:rsid w:val="008C47C2"/>
    <w:rsid w:val="008D7ACD"/>
    <w:rsid w:val="008F28D6"/>
    <w:rsid w:val="008F5F74"/>
    <w:rsid w:val="0092171A"/>
    <w:rsid w:val="00941156"/>
    <w:rsid w:val="00963E56"/>
    <w:rsid w:val="009A0626"/>
    <w:rsid w:val="009A06DB"/>
    <w:rsid w:val="009A378E"/>
    <w:rsid w:val="009B26F7"/>
    <w:rsid w:val="009C4B78"/>
    <w:rsid w:val="009D1B51"/>
    <w:rsid w:val="009F1748"/>
    <w:rsid w:val="00A32BCE"/>
    <w:rsid w:val="00A5283D"/>
    <w:rsid w:val="00A753B0"/>
    <w:rsid w:val="00A81544"/>
    <w:rsid w:val="00A90B93"/>
    <w:rsid w:val="00A97D11"/>
    <w:rsid w:val="00AA1EA6"/>
    <w:rsid w:val="00AA3E1B"/>
    <w:rsid w:val="00AA5DB0"/>
    <w:rsid w:val="00AB077C"/>
    <w:rsid w:val="00AC65A9"/>
    <w:rsid w:val="00AF14C8"/>
    <w:rsid w:val="00B05AE6"/>
    <w:rsid w:val="00B26AE4"/>
    <w:rsid w:val="00B35B38"/>
    <w:rsid w:val="00B54442"/>
    <w:rsid w:val="00B559BA"/>
    <w:rsid w:val="00B629DF"/>
    <w:rsid w:val="00B72F08"/>
    <w:rsid w:val="00BC0487"/>
    <w:rsid w:val="00BC23A3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D7C"/>
    <w:rsid w:val="00CC7EB6"/>
    <w:rsid w:val="00CE229C"/>
    <w:rsid w:val="00D10BCA"/>
    <w:rsid w:val="00D14FDB"/>
    <w:rsid w:val="00D22A03"/>
    <w:rsid w:val="00D40BFF"/>
    <w:rsid w:val="00D4367D"/>
    <w:rsid w:val="00D46DC0"/>
    <w:rsid w:val="00D51991"/>
    <w:rsid w:val="00D70F7D"/>
    <w:rsid w:val="00D72775"/>
    <w:rsid w:val="00D72B74"/>
    <w:rsid w:val="00D73FD3"/>
    <w:rsid w:val="00D94898"/>
    <w:rsid w:val="00DC2C1E"/>
    <w:rsid w:val="00DD1B17"/>
    <w:rsid w:val="00DE5A40"/>
    <w:rsid w:val="00DF5286"/>
    <w:rsid w:val="00DF57A3"/>
    <w:rsid w:val="00E02E19"/>
    <w:rsid w:val="00E04492"/>
    <w:rsid w:val="00E155F8"/>
    <w:rsid w:val="00E45CC7"/>
    <w:rsid w:val="00E6319D"/>
    <w:rsid w:val="00E73BF5"/>
    <w:rsid w:val="00E768F6"/>
    <w:rsid w:val="00E81A86"/>
    <w:rsid w:val="00EB6728"/>
    <w:rsid w:val="00EC0BB5"/>
    <w:rsid w:val="00EC2EEF"/>
    <w:rsid w:val="00ED317A"/>
    <w:rsid w:val="00F1643D"/>
    <w:rsid w:val="00F42ECA"/>
    <w:rsid w:val="00F63448"/>
    <w:rsid w:val="00F81EFD"/>
    <w:rsid w:val="00F870F2"/>
    <w:rsid w:val="00F96430"/>
    <w:rsid w:val="00FA1B16"/>
    <w:rsid w:val="00FD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mple_Declarative_Languag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aop.cslab.openu.ac.il/research/ink.eclipse.site/" TargetMode="External"/><Relationship Id="rId17" Type="http://schemas.openxmlformats.org/officeDocument/2006/relationships/hyperlink" Target="http://svn.codespot.com/a/eclipselabs.org/ink/trunk/ink.tutoria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eclipse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bclipse.tigris.org/update_1.6.x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subclipse.tigris.org/servlets/ProjectProcess?pageID=p4wY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83075-65A6-4753-B8E9-DA7D0001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24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42</cp:revision>
  <dcterms:created xsi:type="dcterms:W3CDTF">2011-05-20T08:40:00Z</dcterms:created>
  <dcterms:modified xsi:type="dcterms:W3CDTF">2011-05-20T11:29:00Z</dcterms:modified>
</cp:coreProperties>
</file>