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39A" w:rsidRDefault="0091339A" w:rsidP="0091339A">
      <w:pPr>
        <w:pStyle w:val="Heading1"/>
        <w:rPr>
          <w:sz w:val="36"/>
          <w:szCs w:val="36"/>
        </w:rPr>
      </w:pPr>
      <w:r w:rsidRPr="0091339A">
        <w:rPr>
          <w:sz w:val="36"/>
          <w:szCs w:val="36"/>
        </w:rPr>
        <w:t xml:space="preserve">Ink </w:t>
      </w:r>
      <w:r w:rsidRPr="00134D94">
        <w:rPr>
          <w:sz w:val="36"/>
          <w:szCs w:val="36"/>
        </w:rPr>
        <w:t xml:space="preserve">tutorial – </w:t>
      </w:r>
      <w:r w:rsidR="00B70ECB">
        <w:rPr>
          <w:sz w:val="36"/>
          <w:szCs w:val="36"/>
        </w:rPr>
        <w:t>3</w:t>
      </w:r>
    </w:p>
    <w:p w:rsidR="00B70ECB" w:rsidRPr="00B70ECB" w:rsidRDefault="00B70ECB" w:rsidP="006E5690">
      <w:pPr>
        <w:rPr>
          <w:sz w:val="18"/>
          <w:szCs w:val="18"/>
        </w:rPr>
      </w:pPr>
      <w:r w:rsidRPr="00134D94">
        <w:rPr>
          <w:sz w:val="18"/>
          <w:szCs w:val="18"/>
        </w:rPr>
        <w:t xml:space="preserve">Written by: </w:t>
      </w:r>
      <w:proofErr w:type="spellStart"/>
      <w:r w:rsidR="006E5690">
        <w:rPr>
          <w:sz w:val="18"/>
          <w:szCs w:val="18"/>
        </w:rPr>
        <w:t>Lior</w:t>
      </w:r>
      <w:proofErr w:type="spellEnd"/>
      <w:r w:rsidR="006E5690">
        <w:rPr>
          <w:sz w:val="18"/>
          <w:szCs w:val="18"/>
        </w:rPr>
        <w:t xml:space="preserve"> </w:t>
      </w:r>
      <w:proofErr w:type="spellStart"/>
      <w:r w:rsidR="006E5690">
        <w:rPr>
          <w:sz w:val="18"/>
          <w:szCs w:val="18"/>
        </w:rPr>
        <w:t>Schachter</w:t>
      </w:r>
      <w:proofErr w:type="spellEnd"/>
    </w:p>
    <w:p w:rsidR="0091339A" w:rsidRPr="006E5690" w:rsidRDefault="0091339A" w:rsidP="00B70ECB">
      <w:pPr>
        <w:rPr>
          <w:rFonts w:asciiTheme="majorHAnsi" w:eastAsiaTheme="majorEastAsia" w:hAnsiTheme="majorHAnsi" w:cstheme="majorBidi"/>
          <w:b/>
          <w:bCs/>
          <w:color w:val="365F91" w:themeColor="accent1" w:themeShade="BF"/>
          <w:sz w:val="28"/>
          <w:szCs w:val="28"/>
        </w:rPr>
      </w:pPr>
      <w:r w:rsidRPr="006E5690">
        <w:rPr>
          <w:rFonts w:asciiTheme="majorHAnsi" w:eastAsiaTheme="majorEastAsia" w:hAnsiTheme="majorHAnsi" w:cstheme="majorBidi"/>
          <w:b/>
          <w:bCs/>
          <w:color w:val="365F91" w:themeColor="accent1" w:themeShade="BF"/>
          <w:sz w:val="28"/>
          <w:szCs w:val="28"/>
        </w:rPr>
        <w:t>Empowering users to extend the system</w:t>
      </w:r>
    </w:p>
    <w:p w:rsidR="0091339A" w:rsidRDefault="0091339A" w:rsidP="000968E0">
      <w:r>
        <w:t>In the previous tutorial you learned how you can empower your users to extend the application model with new classes.</w:t>
      </w:r>
    </w:p>
    <w:p w:rsidR="0091339A" w:rsidRDefault="000968E0" w:rsidP="000968E0">
      <w:r>
        <w:t>In this</w:t>
      </w:r>
      <w:r w:rsidR="0091339A">
        <w:t xml:space="preserve"> tutorial we </w:t>
      </w:r>
      <w:r>
        <w:t>will further explore this subject by implementing another example with Ink.</w:t>
      </w:r>
    </w:p>
    <w:p w:rsidR="0091339A" w:rsidRDefault="0091339A" w:rsidP="000968E0">
      <w:r>
        <w:t>The source code of this tutorial is located in the same project as previous tutorials and c</w:t>
      </w:r>
      <w:r w:rsidR="000968E0">
        <w:t>an be SVN checked out from this URL</w:t>
      </w:r>
      <w:r>
        <w:t xml:space="preserve">: </w:t>
      </w:r>
      <w:hyperlink r:id="rId5" w:history="1">
        <w:r w:rsidRPr="00894302">
          <w:rPr>
            <w:rStyle w:val="Hyperlink"/>
          </w:rPr>
          <w:t>http://svn.codespot.com/a/eclipselabs.org/ink/trunk/ink.tutorials</w:t>
        </w:r>
      </w:hyperlink>
      <w:r>
        <w:t xml:space="preserve"> </w:t>
      </w:r>
    </w:p>
    <w:p w:rsidR="0091339A" w:rsidRDefault="0091339A" w:rsidP="0091339A">
      <w:pPr>
        <w:pStyle w:val="Heading1"/>
      </w:pPr>
      <w:r>
        <w:t xml:space="preserve">The </w:t>
      </w:r>
      <w:r w:rsidRPr="00BD4B4F">
        <w:t>example system</w:t>
      </w:r>
    </w:p>
    <w:p w:rsidR="00DE53BA" w:rsidRDefault="000968E0" w:rsidP="000968E0">
      <w:r>
        <w:t>W</w:t>
      </w:r>
      <w:r w:rsidR="003B7B4B">
        <w:t xml:space="preserve">e will revisit </w:t>
      </w:r>
      <w:r>
        <w:t>a</w:t>
      </w:r>
      <w:r w:rsidR="003B7B4B">
        <w:t xml:space="preserve"> classic AOM example “</w:t>
      </w:r>
      <w:r>
        <w:t>Video-</w:t>
      </w:r>
      <w:r w:rsidR="00DE53BA">
        <w:t>Store”</w:t>
      </w:r>
      <w:r>
        <w:t>,</w:t>
      </w:r>
      <w:r w:rsidR="00DE53BA">
        <w:t xml:space="preserve"> which was introduced in Johnson </w:t>
      </w:r>
      <w:r>
        <w:t>and Woolf “Type Object” pattern</w:t>
      </w:r>
      <w:r w:rsidR="003B7B4B">
        <w:t xml:space="preserve"> </w:t>
      </w:r>
      <w:r w:rsidR="00DE53BA">
        <w:t>(</w:t>
      </w:r>
      <w:hyperlink r:id="rId6" w:history="1">
        <w:r w:rsidR="00DE53BA" w:rsidRPr="00894302">
          <w:rPr>
            <w:rStyle w:val="Hyperlink"/>
          </w:rPr>
          <w:t>http://www.cs.ox.ac.uk/jeremy.gibbons/dpa/typeobject.pdf</w:t>
        </w:r>
      </w:hyperlink>
      <w:r w:rsidR="00DE53BA">
        <w:t>).</w:t>
      </w:r>
    </w:p>
    <w:p w:rsidR="00DE53BA" w:rsidRDefault="000968E0" w:rsidP="00DE53BA">
      <w:r>
        <w:t>The</w:t>
      </w:r>
      <w:r w:rsidR="00DE53BA">
        <w:t xml:space="preserve"> example describes a video store, which rents out videos to customers. Each movie has a number of properties, such as a title and a MPAA rating, and there can be many physical tapes of each movie. A videotape can be rented to a customer.</w:t>
      </w:r>
    </w:p>
    <w:p w:rsidR="00A733A0" w:rsidRPr="00BD4B4F" w:rsidRDefault="00A733A0" w:rsidP="00A733A0">
      <w:pPr>
        <w:pStyle w:val="Heading1"/>
      </w:pPr>
      <w:r>
        <w:t>R</w:t>
      </w:r>
      <w:r w:rsidRPr="00BD4B4F">
        <w:t>equirement</w:t>
      </w:r>
      <w:r>
        <w:t>s</w:t>
      </w:r>
    </w:p>
    <w:p w:rsidR="00A733A0" w:rsidRDefault="00A733A0" w:rsidP="00A733A0">
      <w:r>
        <w:t xml:space="preserve">We want to allow our end-user, the video-store owner, to manage its videos inventory. He may introduce new </w:t>
      </w:r>
      <w:r w:rsidR="00BA670C">
        <w:t>films;</w:t>
      </w:r>
      <w:r>
        <w:t xml:space="preserve"> </w:t>
      </w:r>
      <w:r w:rsidR="000968E0">
        <w:t xml:space="preserve">add </w:t>
      </w:r>
      <w:r>
        <w:t>more copies of an existing film etc.</w:t>
      </w:r>
    </w:p>
    <w:p w:rsidR="00A733A0" w:rsidRPr="00EB0A36" w:rsidRDefault="00A733A0" w:rsidP="00A733A0">
      <w:pPr>
        <w:pStyle w:val="Heading1"/>
      </w:pPr>
      <w:r w:rsidRPr="00FD5570">
        <w:t xml:space="preserve">Solution </w:t>
      </w:r>
    </w:p>
    <w:p w:rsidR="00A733A0" w:rsidRDefault="00A733A0" w:rsidP="00A733A0">
      <w:r>
        <w:t xml:space="preserve">Figure 1 is a class diagram of the video store example. A </w:t>
      </w:r>
      <w:r w:rsidRPr="00066889">
        <w:rPr>
          <w:rFonts w:ascii="Courier New" w:hAnsi="Courier New" w:cs="Courier New"/>
          <w:sz w:val="16"/>
          <w:szCs w:val="16"/>
        </w:rPr>
        <w:t>Movie</w:t>
      </w:r>
      <w:r>
        <w:t xml:space="preserve"> is a metaclass, which defines the </w:t>
      </w:r>
      <w:r w:rsidRPr="00066889">
        <w:rPr>
          <w:rFonts w:ascii="Courier New" w:hAnsi="Courier New" w:cs="Courier New"/>
          <w:sz w:val="16"/>
          <w:szCs w:val="16"/>
        </w:rPr>
        <w:t>title</w:t>
      </w:r>
      <w:r>
        <w:t xml:space="preserve"> and </w:t>
      </w:r>
      <w:r w:rsidRPr="00066889">
        <w:rPr>
          <w:rFonts w:ascii="Courier New" w:hAnsi="Courier New" w:cs="Courier New"/>
          <w:sz w:val="16"/>
          <w:szCs w:val="16"/>
        </w:rPr>
        <w:t>rating</w:t>
      </w:r>
      <w:r>
        <w:t xml:space="preserve"> properties. </w:t>
      </w:r>
    </w:p>
    <w:p w:rsidR="001E712A" w:rsidRDefault="001E712A" w:rsidP="00B52176">
      <w:r w:rsidRPr="00066889">
        <w:rPr>
          <w:rFonts w:ascii="Courier New" w:hAnsi="Courier New" w:cs="Courier New"/>
          <w:sz w:val="16"/>
          <w:szCs w:val="16"/>
        </w:rPr>
        <w:t>Videotape</w:t>
      </w:r>
      <w:r>
        <w:t xml:space="preserve"> is an abstract class</w:t>
      </w:r>
      <w:r w:rsidR="00B52176">
        <w:t>, instance</w:t>
      </w:r>
      <w:r>
        <w:t xml:space="preserve"> of the </w:t>
      </w:r>
      <w:r w:rsidRPr="00066889">
        <w:rPr>
          <w:rFonts w:ascii="Courier New" w:hAnsi="Courier New" w:cs="Courier New"/>
          <w:sz w:val="16"/>
          <w:szCs w:val="16"/>
        </w:rPr>
        <w:t>Movie</w:t>
      </w:r>
      <w:r>
        <w:t xml:space="preserve"> metaclass. It defines properties to be supplied by its instances, such as </w:t>
      </w:r>
      <w:proofErr w:type="spellStart"/>
      <w:r w:rsidRPr="00066889">
        <w:rPr>
          <w:rFonts w:ascii="Courier New" w:hAnsi="Courier New" w:cs="Courier New"/>
          <w:sz w:val="16"/>
          <w:szCs w:val="16"/>
        </w:rPr>
        <w:t>isRented</w:t>
      </w:r>
      <w:proofErr w:type="spellEnd"/>
      <w:r>
        <w:t xml:space="preserve"> and </w:t>
      </w:r>
      <w:r w:rsidRPr="00066889">
        <w:rPr>
          <w:rFonts w:ascii="Courier New" w:hAnsi="Courier New" w:cs="Courier New"/>
          <w:sz w:val="16"/>
          <w:szCs w:val="16"/>
        </w:rPr>
        <w:t>renter</w:t>
      </w:r>
      <w:r>
        <w:t xml:space="preserve">. Specific movies (e.g. "Spiderman") are represented as classes that extend the </w:t>
      </w:r>
      <w:r w:rsidRPr="00066889">
        <w:rPr>
          <w:rFonts w:ascii="Courier New" w:hAnsi="Courier New" w:cs="Courier New"/>
          <w:sz w:val="16"/>
          <w:szCs w:val="16"/>
        </w:rPr>
        <w:t>Videotape</w:t>
      </w:r>
      <w:r>
        <w:t xml:space="preserve"> class and </w:t>
      </w:r>
      <w:r w:rsidR="00B52176">
        <w:t xml:space="preserve">assign </w:t>
      </w:r>
      <w:r>
        <w:t xml:space="preserve">values to the </w:t>
      </w:r>
      <w:r w:rsidRPr="00066889">
        <w:rPr>
          <w:rFonts w:ascii="Courier New" w:hAnsi="Courier New" w:cs="Courier New"/>
          <w:sz w:val="16"/>
          <w:szCs w:val="16"/>
        </w:rPr>
        <w:t>title</w:t>
      </w:r>
      <w:r>
        <w:t xml:space="preserve"> and </w:t>
      </w:r>
      <w:r w:rsidRPr="00066889">
        <w:rPr>
          <w:rFonts w:ascii="Courier New" w:hAnsi="Courier New" w:cs="Courier New"/>
          <w:sz w:val="16"/>
          <w:szCs w:val="16"/>
        </w:rPr>
        <w:t>rating</w:t>
      </w:r>
      <w:r>
        <w:t xml:space="preserve"> properties. Physical tapes are represented as instances of those classes.</w:t>
      </w:r>
    </w:p>
    <w:p w:rsidR="001E712A" w:rsidRDefault="001E712A" w:rsidP="00A733A0"/>
    <w:p w:rsidR="00D55CD3" w:rsidRDefault="00D55CD3" w:rsidP="00D55CD3">
      <w:pPr>
        <w:spacing w:after="0"/>
      </w:pPr>
    </w:p>
    <w:p w:rsidR="00D55CD3" w:rsidRDefault="00A35441" w:rsidP="00D55CD3">
      <w:r>
        <w:rPr>
          <w:noProof/>
        </w:rPr>
        <w:lastRenderedPageBreak/>
        <w:pict>
          <v:shapetype id="_x0000_t202" coordsize="21600,21600" o:spt="202" path="m,l,21600r21600,l21600,xe">
            <v:stroke joinstyle="miter"/>
            <v:path gradientshapeok="t" o:connecttype="rect"/>
          </v:shapetype>
          <v:shape id="_x0000_s1026" type="#_x0000_t202" style="position:absolute;margin-left:15.5pt;margin-top:255.75pt;width:486pt;height:26.6pt;z-index:251660288" stroked="f">
            <v:textbox style="mso-next-textbox:#_x0000_s1026">
              <w:txbxContent>
                <w:p w:rsidR="00A733A0" w:rsidRDefault="00526728" w:rsidP="00A733A0">
                  <w:pPr>
                    <w:pStyle w:val="Caption"/>
                  </w:pPr>
                  <w:proofErr w:type="gramStart"/>
                  <w:r>
                    <w:t>Figure 1</w:t>
                  </w:r>
                  <w:r w:rsidR="00A733A0">
                    <w:t>.</w:t>
                  </w:r>
                  <w:proofErr w:type="gramEnd"/>
                  <w:r w:rsidR="00A733A0">
                    <w:t xml:space="preserve"> Example model, classes</w:t>
                  </w:r>
                  <w:r w:rsidR="00B52176">
                    <w:t>, meta-classes</w:t>
                  </w:r>
                  <w:r w:rsidR="00A733A0">
                    <w:t xml:space="preserve"> and instances</w:t>
                  </w:r>
                </w:p>
                <w:p w:rsidR="00A733A0" w:rsidRDefault="00A733A0" w:rsidP="00A733A0">
                  <w:pPr>
                    <w:pStyle w:val="Caption"/>
                  </w:pPr>
                </w:p>
                <w:p w:rsidR="00A733A0" w:rsidRDefault="00A733A0" w:rsidP="00A733A0">
                  <w:pPr>
                    <w:pStyle w:val="Caption"/>
                  </w:pPr>
                  <w:r>
                    <w:t>.</w:t>
                  </w:r>
                </w:p>
                <w:p w:rsidR="00A733A0" w:rsidRDefault="00A733A0" w:rsidP="00A733A0">
                  <w:pPr>
                    <w:rPr>
                      <w:lang w:val="en-AU"/>
                    </w:rPr>
                  </w:pPr>
                </w:p>
                <w:p w:rsidR="00A733A0" w:rsidRDefault="00A733A0" w:rsidP="00A733A0">
                  <w:pPr>
                    <w:rPr>
                      <w:lang w:val="en-AU"/>
                    </w:rPr>
                  </w:pPr>
                </w:p>
              </w:txbxContent>
            </v:textbox>
            <w10:wrap type="topAndBottom"/>
          </v:shape>
        </w:pict>
      </w:r>
      <w:r w:rsidR="00D55CD3">
        <w:rPr>
          <w:noProof/>
        </w:rPr>
        <w:drawing>
          <wp:anchor distT="0" distB="0" distL="114300" distR="114300" simplePos="0" relativeHeight="251663360" behindDoc="0" locked="0" layoutInCell="1" allowOverlap="1">
            <wp:simplePos x="0" y="0"/>
            <wp:positionH relativeFrom="column">
              <wp:posOffset>819150</wp:posOffset>
            </wp:positionH>
            <wp:positionV relativeFrom="paragraph">
              <wp:posOffset>-371475</wp:posOffset>
            </wp:positionV>
            <wp:extent cx="4719955" cy="3632200"/>
            <wp:effectExtent l="19050" t="19050" r="23495" b="25400"/>
            <wp:wrapTopAndBottom/>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719955" cy="3632200"/>
                    </a:xfrm>
                    <a:prstGeom prst="rect">
                      <a:avLst/>
                    </a:prstGeom>
                    <a:noFill/>
                    <a:ln w="9525">
                      <a:solidFill>
                        <a:schemeClr val="tx1">
                          <a:lumMod val="50000"/>
                          <a:lumOff val="50000"/>
                        </a:schemeClr>
                      </a:solidFill>
                      <a:miter lim="800000"/>
                      <a:headEnd/>
                      <a:tailEnd/>
                    </a:ln>
                  </pic:spPr>
                </pic:pic>
              </a:graphicData>
            </a:graphic>
          </wp:anchor>
        </w:drawing>
      </w:r>
    </w:p>
    <w:p w:rsidR="00D55CD3" w:rsidRDefault="00D55CD3" w:rsidP="00695696">
      <w:r>
        <w:t xml:space="preserve">Listing 1a shows the Ink representation of </w:t>
      </w:r>
      <w:r w:rsidRPr="00066889">
        <w:rPr>
          <w:rFonts w:ascii="Courier New" w:hAnsi="Courier New" w:cs="Courier New"/>
          <w:sz w:val="16"/>
          <w:szCs w:val="16"/>
        </w:rPr>
        <w:t>Movie</w:t>
      </w:r>
      <w:r>
        <w:t xml:space="preserve"> and </w:t>
      </w:r>
      <w:r w:rsidRPr="00066889">
        <w:rPr>
          <w:rFonts w:ascii="Courier New" w:hAnsi="Courier New" w:cs="Courier New"/>
          <w:sz w:val="16"/>
          <w:szCs w:val="16"/>
        </w:rPr>
        <w:t>Videotape</w:t>
      </w:r>
      <w:r>
        <w:t xml:space="preserve">. The </w:t>
      </w:r>
      <w:r w:rsidRPr="00066889">
        <w:rPr>
          <w:rFonts w:ascii="Courier New" w:hAnsi="Courier New" w:cs="Courier New"/>
          <w:sz w:val="16"/>
          <w:szCs w:val="16"/>
        </w:rPr>
        <w:t>Movie</w:t>
      </w:r>
      <w:r>
        <w:t xml:space="preserve"> metaclass is </w:t>
      </w:r>
      <w:r w:rsidR="00B52176">
        <w:t xml:space="preserve">a sub-class </w:t>
      </w:r>
      <w:r>
        <w:t xml:space="preserve">of </w:t>
      </w:r>
      <w:r w:rsidR="00695696">
        <w:t xml:space="preserve">(and an instance of) </w:t>
      </w:r>
      <w:r w:rsidRPr="00066889">
        <w:rPr>
          <w:rFonts w:ascii="Courier New" w:hAnsi="Courier New" w:cs="Courier New"/>
          <w:sz w:val="16"/>
          <w:szCs w:val="16"/>
        </w:rPr>
        <w:t>InkClass</w:t>
      </w:r>
      <w:r>
        <w:t xml:space="preserve">, and the </w:t>
      </w:r>
      <w:r w:rsidRPr="00066889">
        <w:rPr>
          <w:rFonts w:ascii="Courier New" w:hAnsi="Courier New" w:cs="Courier New"/>
          <w:sz w:val="16"/>
          <w:szCs w:val="16"/>
        </w:rPr>
        <w:t>Videotape</w:t>
      </w:r>
      <w:r>
        <w:t xml:space="preserve"> class is an instance of </w:t>
      </w:r>
      <w:r w:rsidRPr="00066889">
        <w:rPr>
          <w:rFonts w:ascii="Courier New" w:hAnsi="Courier New" w:cs="Courier New"/>
          <w:sz w:val="16"/>
          <w:szCs w:val="16"/>
        </w:rPr>
        <w:t>Movie</w:t>
      </w:r>
      <w:r>
        <w:t xml:space="preserve"> and a descendent of </w:t>
      </w:r>
      <w:r w:rsidRPr="00066889">
        <w:rPr>
          <w:rFonts w:ascii="Courier New" w:hAnsi="Courier New" w:cs="Courier New"/>
          <w:sz w:val="16"/>
          <w:szCs w:val="16"/>
        </w:rPr>
        <w:t>InkObject</w:t>
      </w:r>
      <w:r>
        <w:t>.</w:t>
      </w:r>
      <w:r w:rsidR="006E2D19">
        <w:t xml:space="preserve"> </w:t>
      </w:r>
      <w:r>
        <w:t xml:space="preserve">The </w:t>
      </w:r>
      <w:proofErr w:type="spellStart"/>
      <w:r w:rsidRPr="00066889">
        <w:rPr>
          <w:rFonts w:ascii="Courier New" w:hAnsi="Courier New" w:cs="Courier New"/>
          <w:sz w:val="16"/>
          <w:szCs w:val="16"/>
        </w:rPr>
        <w:t>java_mapping</w:t>
      </w:r>
      <w:proofErr w:type="spellEnd"/>
      <w:r>
        <w:t xml:space="preserve"> property defines which Java counterparts the given class has. </w:t>
      </w:r>
      <w:r w:rsidR="00695696">
        <w:t xml:space="preserve"> </w:t>
      </w:r>
      <w:r w:rsidRPr="00066889">
        <w:rPr>
          <w:rFonts w:ascii="Courier New" w:hAnsi="Courier New" w:cs="Courier New"/>
          <w:sz w:val="16"/>
          <w:szCs w:val="16"/>
        </w:rPr>
        <w:t>Movie</w:t>
      </w:r>
      <w:r>
        <w:t xml:space="preserve"> and </w:t>
      </w:r>
      <w:r w:rsidRPr="00066889">
        <w:rPr>
          <w:rFonts w:ascii="Courier New" w:hAnsi="Courier New" w:cs="Courier New"/>
          <w:sz w:val="16"/>
          <w:szCs w:val="16"/>
        </w:rPr>
        <w:t>Videotape</w:t>
      </w:r>
      <w:r>
        <w:t xml:space="preserve"> have the full Java structure – state class (</w:t>
      </w:r>
      <w:proofErr w:type="spellStart"/>
      <w:r w:rsidRPr="00066889">
        <w:rPr>
          <w:rFonts w:ascii="Courier New" w:hAnsi="Courier New" w:cs="Courier New"/>
          <w:sz w:val="16"/>
          <w:szCs w:val="16"/>
        </w:rPr>
        <w:t>MovieState</w:t>
      </w:r>
      <w:proofErr w:type="spellEnd"/>
      <w:r>
        <w:t xml:space="preserve">, </w:t>
      </w:r>
      <w:proofErr w:type="spellStart"/>
      <w:r w:rsidRPr="00066889">
        <w:rPr>
          <w:rFonts w:ascii="Courier New" w:hAnsi="Courier New" w:cs="Courier New"/>
          <w:sz w:val="16"/>
          <w:szCs w:val="16"/>
        </w:rPr>
        <w:t>VideotapeState</w:t>
      </w:r>
      <w:proofErr w:type="spellEnd"/>
      <w:r>
        <w:t>), behavior interface (</w:t>
      </w:r>
      <w:r w:rsidRPr="00066889">
        <w:rPr>
          <w:rFonts w:ascii="Courier New" w:hAnsi="Courier New" w:cs="Courier New"/>
          <w:sz w:val="16"/>
          <w:szCs w:val="16"/>
        </w:rPr>
        <w:t>Movie</w:t>
      </w:r>
      <w:r>
        <w:t xml:space="preserve">, </w:t>
      </w:r>
      <w:r w:rsidRPr="00066889">
        <w:rPr>
          <w:rFonts w:ascii="Courier New" w:hAnsi="Courier New" w:cs="Courier New"/>
          <w:sz w:val="16"/>
          <w:szCs w:val="16"/>
        </w:rPr>
        <w:t>Videotape</w:t>
      </w:r>
      <w:r>
        <w:t>) and behavior implementation class (</w:t>
      </w:r>
      <w:proofErr w:type="spellStart"/>
      <w:r w:rsidRPr="00066889">
        <w:rPr>
          <w:rFonts w:ascii="Courier New" w:hAnsi="Courier New" w:cs="Courier New"/>
          <w:sz w:val="16"/>
          <w:szCs w:val="16"/>
        </w:rPr>
        <w:t>MovieImpl</w:t>
      </w:r>
      <w:proofErr w:type="spellEnd"/>
      <w:r>
        <w:t xml:space="preserve">, </w:t>
      </w:r>
      <w:proofErr w:type="spellStart"/>
      <w:r w:rsidRPr="00066889">
        <w:rPr>
          <w:rFonts w:ascii="Courier New" w:hAnsi="Courier New" w:cs="Courier New"/>
          <w:sz w:val="16"/>
          <w:szCs w:val="16"/>
        </w:rPr>
        <w:t>VideotapeImpl</w:t>
      </w:r>
      <w:proofErr w:type="spellEnd"/>
      <w:r>
        <w:t>). Listing 1b shows the corresponding Java code. Generated code (</w:t>
      </w:r>
      <w:r w:rsidR="00695696">
        <w:t xml:space="preserve">State </w:t>
      </w:r>
      <w:r>
        <w:t>classes) is omitted.</w:t>
      </w:r>
    </w:p>
    <w:p w:rsidR="00A733A0" w:rsidRDefault="00D55CD3" w:rsidP="00695696">
      <w:r>
        <w:t xml:space="preserve">The specific movies, represented by classes that extend </w:t>
      </w:r>
      <w:r w:rsidRPr="00066889">
        <w:rPr>
          <w:rFonts w:ascii="Courier New" w:hAnsi="Courier New" w:cs="Courier New"/>
          <w:sz w:val="16"/>
          <w:szCs w:val="16"/>
        </w:rPr>
        <w:t>Videotape</w:t>
      </w:r>
      <w:r>
        <w:t xml:space="preserve">, don’t need specific behavior. The generic behavior in </w:t>
      </w:r>
      <w:proofErr w:type="spellStart"/>
      <w:r w:rsidRPr="00066889">
        <w:rPr>
          <w:rFonts w:ascii="Courier New" w:hAnsi="Courier New" w:cs="Courier New"/>
          <w:sz w:val="16"/>
          <w:szCs w:val="16"/>
        </w:rPr>
        <w:t>VideotapeImpl</w:t>
      </w:r>
      <w:proofErr w:type="spellEnd"/>
      <w:r>
        <w:t xml:space="preserve"> can be used. Thus their Java mapping is defined as </w:t>
      </w:r>
      <w:proofErr w:type="spellStart"/>
      <w:r w:rsidR="00C77BB1">
        <w:rPr>
          <w:rFonts w:ascii="Courier New" w:hAnsi="Courier New" w:cs="Courier New"/>
          <w:sz w:val="16"/>
          <w:szCs w:val="16"/>
        </w:rPr>
        <w:t>N</w:t>
      </w:r>
      <w:r w:rsidR="00695696">
        <w:rPr>
          <w:rFonts w:ascii="Courier New" w:hAnsi="Courier New" w:cs="Courier New"/>
          <w:sz w:val="16"/>
          <w:szCs w:val="16"/>
        </w:rPr>
        <w:t>o_</w:t>
      </w:r>
      <w:r w:rsidR="00C77BB1">
        <w:rPr>
          <w:rFonts w:ascii="Courier New" w:hAnsi="Courier New" w:cs="Courier New"/>
          <w:sz w:val="16"/>
          <w:szCs w:val="16"/>
        </w:rPr>
        <w:t>J</w:t>
      </w:r>
      <w:r w:rsidR="00695696">
        <w:rPr>
          <w:rFonts w:ascii="Courier New" w:hAnsi="Courier New" w:cs="Courier New"/>
          <w:sz w:val="16"/>
          <w:szCs w:val="16"/>
        </w:rPr>
        <w:t>ava</w:t>
      </w:r>
      <w:proofErr w:type="spellEnd"/>
      <w:r>
        <w:t xml:space="preserve"> (Listing 1c)</w:t>
      </w:r>
      <w:proofErr w:type="gramStart"/>
      <w:r>
        <w:t>,</w:t>
      </w:r>
      <w:proofErr w:type="gramEnd"/>
      <w:r>
        <w:t xml:space="preserve"> at runtime the</w:t>
      </w:r>
      <w:r w:rsidR="00695696">
        <w:t>y</w:t>
      </w:r>
      <w:r>
        <w:t xml:space="preserve"> </w:t>
      </w:r>
      <w:r w:rsidR="00695696">
        <w:t xml:space="preserve">will be instantiated with </w:t>
      </w:r>
      <w:r>
        <w:t xml:space="preserve">their </w:t>
      </w:r>
      <w:proofErr w:type="spellStart"/>
      <w:r>
        <w:t>superclass</w:t>
      </w:r>
      <w:proofErr w:type="spellEnd"/>
      <w:r>
        <w:t xml:space="preserve"> </w:t>
      </w:r>
      <w:r w:rsidR="00695696">
        <w:t xml:space="preserve">Java counterparts </w:t>
      </w:r>
      <w:r>
        <w:t>(</w:t>
      </w:r>
      <w:proofErr w:type="spellStart"/>
      <w:r w:rsidRPr="00066889">
        <w:rPr>
          <w:rFonts w:ascii="Courier New" w:hAnsi="Courier New" w:cs="Courier New"/>
          <w:sz w:val="16"/>
          <w:szCs w:val="16"/>
        </w:rPr>
        <w:t>VideotapeState</w:t>
      </w:r>
      <w:proofErr w:type="spellEnd"/>
      <w:r>
        <w:t xml:space="preserve"> and </w:t>
      </w:r>
      <w:proofErr w:type="spellStart"/>
      <w:r w:rsidRPr="00066889">
        <w:rPr>
          <w:rFonts w:ascii="Courier New" w:hAnsi="Courier New" w:cs="Courier New"/>
          <w:sz w:val="16"/>
          <w:szCs w:val="16"/>
        </w:rPr>
        <w:t>VideotapeImpl</w:t>
      </w:r>
      <w:proofErr w:type="spellEnd"/>
      <w:r>
        <w:t xml:space="preserve">). As such, they are perfectly suited for AOM implementation. Defining a new movie title doesn’t require writing, editing or generating Java code or byte-code, and is well suited for non-programmers. Note that the </w:t>
      </w:r>
      <w:r w:rsidRPr="00066889">
        <w:rPr>
          <w:rFonts w:ascii="Courier New" w:hAnsi="Courier New" w:cs="Courier New"/>
          <w:sz w:val="16"/>
          <w:szCs w:val="16"/>
        </w:rPr>
        <w:t>Spiderman</w:t>
      </w:r>
      <w:r>
        <w:t xml:space="preserve"> class modifies the inherited structure by adding the </w:t>
      </w:r>
      <w:proofErr w:type="spellStart"/>
      <w:proofErr w:type="gramStart"/>
      <w:r>
        <w:t>boolean</w:t>
      </w:r>
      <w:proofErr w:type="spellEnd"/>
      <w:proofErr w:type="gramEnd"/>
      <w:r>
        <w:t xml:space="preserve"> property </w:t>
      </w:r>
      <w:proofErr w:type="spellStart"/>
      <w:r w:rsidRPr="00066889">
        <w:rPr>
          <w:rFonts w:ascii="Courier New" w:hAnsi="Courier New" w:cs="Courier New"/>
          <w:sz w:val="16"/>
          <w:szCs w:val="16"/>
        </w:rPr>
        <w:t>hasSubtit</w:t>
      </w:r>
      <w:r>
        <w:rPr>
          <w:rFonts w:ascii="Courier New" w:hAnsi="Courier New" w:cs="Courier New"/>
          <w:sz w:val="16"/>
          <w:szCs w:val="16"/>
        </w:rPr>
        <w:t>l</w:t>
      </w:r>
      <w:r w:rsidRPr="00066889">
        <w:rPr>
          <w:rFonts w:ascii="Courier New" w:hAnsi="Courier New" w:cs="Courier New"/>
          <w:sz w:val="16"/>
          <w:szCs w:val="16"/>
        </w:rPr>
        <w:t>e</w:t>
      </w:r>
      <w:r w:rsidR="00695696">
        <w:rPr>
          <w:rFonts w:ascii="Courier New" w:hAnsi="Courier New" w:cs="Courier New"/>
          <w:sz w:val="16"/>
          <w:szCs w:val="16"/>
        </w:rPr>
        <w:t>s</w:t>
      </w:r>
      <w:proofErr w:type="spellEnd"/>
      <w:r>
        <w:t>.</w:t>
      </w:r>
    </w:p>
    <w:p w:rsidR="00865C66" w:rsidRDefault="00865C66" w:rsidP="00A733A0">
      <w:pPr>
        <w:spacing w:after="0"/>
      </w:pPr>
    </w:p>
    <w:p w:rsidR="00865C66" w:rsidRDefault="00ED4124">
      <w:r>
        <w:rPr>
          <w:noProof/>
        </w:rPr>
        <w:lastRenderedPageBreak/>
        <w:pict>
          <v:shape id="Text Box 9" o:spid="_x0000_s1027" type="#_x0000_t202" style="position:absolute;margin-left:-20.4pt;margin-top:24.95pt;width:256.3pt;height:458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" filled="f" strokecolor="gray [1629]" strokeweight="1.5pt">
            <v:textbox style="mso-next-textbox:#Text Box 9">
              <w:txbxContent>
                <w:p w:rsidR="00A733A0" w:rsidRPr="00AF64F9" w:rsidRDefault="00526728"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C</w:t>
                  </w:r>
                  <w:r w:rsidR="00A733A0" w:rsidRPr="00AF64F9">
                    <w:rPr>
                      <w:rFonts w:ascii="Courier New" w:hAnsi="Courier New" w:cs="Courier New"/>
                      <w:sz w:val="16"/>
                      <w:szCs w:val="16"/>
                    </w:rPr>
                    <w:t>lass id="Movie" class="</w:t>
                  </w:r>
                  <w:proofErr w:type="spellStart"/>
                  <w:r w:rsidR="00A733A0" w:rsidRPr="00AF64F9">
                    <w:rPr>
                      <w:rFonts w:ascii="Courier New" w:hAnsi="Courier New" w:cs="Courier New"/>
                      <w:sz w:val="16"/>
                      <w:szCs w:val="16"/>
                    </w:rPr>
                    <w:t>ink.core</w:t>
                  </w:r>
                  <w:proofErr w:type="gramStart"/>
                  <w:r w:rsidR="00A733A0" w:rsidRPr="00AF64F9">
                    <w:rPr>
                      <w:rFonts w:ascii="Courier New" w:hAnsi="Courier New" w:cs="Courier New"/>
                      <w:sz w:val="16"/>
                      <w:szCs w:val="16"/>
                    </w:rPr>
                    <w:t>:InkC</w:t>
                  </w:r>
                  <w:r w:rsidR="000968E0">
                    <w:rPr>
                      <w:rFonts w:ascii="Courier New" w:hAnsi="Courier New" w:cs="Courier New"/>
                      <w:sz w:val="16"/>
                      <w:szCs w:val="16"/>
                    </w:rPr>
                    <w:t>lass</w:t>
                  </w:r>
                  <w:proofErr w:type="spellEnd"/>
                  <w:proofErr w:type="gramEnd"/>
                  <w:r w:rsidR="000968E0">
                    <w:rPr>
                      <w:rFonts w:ascii="Courier New" w:hAnsi="Courier New" w:cs="Courier New"/>
                      <w:sz w:val="16"/>
                      <w:szCs w:val="16"/>
                    </w:rPr>
                    <w:t>" super="</w:t>
                  </w:r>
                  <w:proofErr w:type="spellStart"/>
                  <w:r w:rsidR="000968E0">
                    <w:rPr>
                      <w:rFonts w:ascii="Courier New" w:hAnsi="Courier New" w:cs="Courier New"/>
                      <w:sz w:val="16"/>
                      <w:szCs w:val="16"/>
                    </w:rPr>
                    <w:t>ink.core:InkClass</w:t>
                  </w:r>
                  <w:proofErr w:type="spellEnd"/>
                  <w:r w:rsidR="000968E0">
                    <w:rPr>
                      <w:rFonts w:ascii="Courier New" w:hAnsi="Courier New" w:cs="Courier New"/>
                      <w:sz w:val="16"/>
                      <w:szCs w:val="16"/>
                    </w:rPr>
                    <w:t>"</w:t>
                  </w:r>
                  <w:r w:rsidR="00A733A0"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java_path</w:t>
                  </w:r>
                  <w:proofErr w:type="spellEnd"/>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java_mapping</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State_Behavior_Interface</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properties</w:t>
                  </w:r>
                  <w:proofErr w:type="gramEnd"/>
                  <w:r w:rsidRPr="00AF64F9">
                    <w:rPr>
                      <w:rFonts w:ascii="Courier New" w:hAnsi="Courier New" w:cs="Courier New"/>
                      <w:sz w:val="16"/>
                      <w:szCs w:val="16"/>
                    </w:rPr>
                    <w:t xml:space="preserve"> {</w:t>
                  </w:r>
                </w:p>
                <w:p w:rsidR="00A733A0" w:rsidRPr="00AF64F9" w:rsidRDefault="00A733A0" w:rsidP="000968E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class="</w:t>
                  </w:r>
                  <w:proofErr w:type="spellStart"/>
                  <w:r w:rsidRPr="00AF64F9">
                    <w:rPr>
                      <w:rFonts w:ascii="Courier New" w:hAnsi="Courier New" w:cs="Courier New"/>
                      <w:sz w:val="16"/>
                      <w:szCs w:val="16"/>
                    </w:rPr>
                    <w:t>ink.core:StringAttribute</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"title"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mandatory</w:t>
                  </w:r>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w:t>
                  </w:r>
                  <w:r w:rsidR="000968E0">
                    <w:rPr>
                      <w:rFonts w:ascii="Courier New" w:hAnsi="Courier New" w:cs="Courier New"/>
                      <w:sz w:val="16"/>
                      <w:szCs w:val="16"/>
                    </w:rPr>
                    <w:t>lass="</w:t>
                  </w:r>
                  <w:proofErr w:type="spellStart"/>
                  <w:r w:rsidR="000968E0">
                    <w:rPr>
                      <w:rFonts w:ascii="Courier New" w:hAnsi="Courier New" w:cs="Courier New"/>
                      <w:sz w:val="16"/>
                      <w:szCs w:val="16"/>
                    </w:rPr>
                    <w:t>ink.core:StringAttribute</w:t>
                  </w:r>
                  <w:proofErr w:type="spellEnd"/>
                  <w:r w:rsidR="000968E0">
                    <w:rPr>
                      <w:rFonts w:ascii="Courier New" w:hAnsi="Courier New" w:cs="Courier New"/>
                      <w:sz w:val="16"/>
                      <w:szCs w:val="16"/>
                    </w:rPr>
                    <w:t>"</w:t>
                  </w: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"rating"</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mandatory</w:t>
                  </w:r>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Class id="Videotape" class="Movie" super="</w:t>
                  </w:r>
                  <w:proofErr w:type="spellStart"/>
                  <w:r w:rsidRPr="00AF64F9">
                    <w:rPr>
                      <w:rFonts w:ascii="Courier New" w:hAnsi="Courier New" w:cs="Courier New"/>
                      <w:sz w:val="16"/>
                      <w:szCs w:val="16"/>
                    </w:rPr>
                    <w:t>ink.core</w:t>
                  </w:r>
                  <w:proofErr w:type="gramStart"/>
                  <w:r w:rsidRPr="00AF64F9">
                    <w:rPr>
                      <w:rFonts w:ascii="Courier New" w:hAnsi="Courier New" w:cs="Courier New"/>
                      <w:sz w:val="16"/>
                      <w:szCs w:val="16"/>
                    </w:rPr>
                    <w:t>:InkObject</w:t>
                  </w:r>
                  <w:proofErr w:type="spellEnd"/>
                  <w:proofErr w:type="gramEnd"/>
                  <w:r w:rsidRPr="00AF64F9">
                    <w:rPr>
                      <w:rFonts w:ascii="Courier New" w:hAnsi="Courier New" w:cs="Courier New"/>
                      <w:sz w:val="16"/>
                      <w:szCs w:val="16"/>
                    </w:rPr>
                    <w:t>" abstract=true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java_path</w:t>
                  </w:r>
                  <w:proofErr w:type="spellEnd"/>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java_mapping</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State_Behavior_Interface</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properties</w:t>
                  </w:r>
                  <w:proofErr w:type="gramEnd"/>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class="</w:t>
                  </w:r>
                  <w:proofErr w:type="spellStart"/>
                  <w:r w:rsidRPr="00AF64F9">
                    <w:rPr>
                      <w:rFonts w:ascii="Courier New" w:hAnsi="Courier New" w:cs="Courier New"/>
                      <w:sz w:val="16"/>
                      <w:szCs w:val="16"/>
                    </w:rPr>
                    <w:t>ink.core:BooleanAttribute</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isRented</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default_value</w:t>
                  </w:r>
                  <w:proofErr w:type="spellEnd"/>
                  <w:proofErr w:type="gramEnd"/>
                  <w:r w:rsidRPr="00AF64F9">
                    <w:rPr>
                      <w:rFonts w:ascii="Courier New" w:hAnsi="Courier New" w:cs="Courier New"/>
                      <w:sz w:val="16"/>
                      <w:szCs w:val="16"/>
                    </w:rPr>
                    <w:t xml:space="preserve"> false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class="</w:t>
                  </w:r>
                  <w:proofErr w:type="spellStart"/>
                  <w:r w:rsidRPr="00AF64F9">
                    <w:rPr>
                      <w:rFonts w:ascii="Courier New" w:hAnsi="Courier New" w:cs="Courier New"/>
                      <w:sz w:val="16"/>
                      <w:szCs w:val="16"/>
                    </w:rPr>
                    <w:t>ink.core:Reference</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type</w:t>
                  </w:r>
                  <w:proofErr w:type="gramEnd"/>
                  <w:r w:rsidRPr="00AF64F9">
                    <w:rPr>
                      <w:rFonts w:ascii="Courier New" w:hAnsi="Courier New" w:cs="Courier New"/>
                      <w:sz w:val="16"/>
                      <w:szCs w:val="16"/>
                    </w:rPr>
                    <w:t xml:space="preserve"> ref="Customer"</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"renter"</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mandatory</w:t>
                  </w:r>
                  <w:proofErr w:type="gramEnd"/>
                  <w:r w:rsidRPr="00AF64F9">
                    <w:rPr>
                      <w:rFonts w:ascii="Courier New" w:hAnsi="Courier New" w:cs="Courier New"/>
                      <w:sz w:val="16"/>
                      <w:szCs w:val="16"/>
                    </w:rPr>
                    <w:t xml:space="preserve"> false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526728" w:rsidP="00A733A0">
                  <w:pPr>
                    <w:autoSpaceDE w:val="0"/>
                    <w:autoSpaceDN w:val="0"/>
                    <w:adjustRightInd w:val="0"/>
                    <w:rPr>
                      <w:rFonts w:cstheme="minorHAnsi"/>
                      <w:sz w:val="14"/>
                      <w:szCs w:val="14"/>
                    </w:rPr>
                  </w:pPr>
                  <w:proofErr w:type="gramStart"/>
                  <w:r w:rsidRPr="00AF64F9">
                    <w:rPr>
                      <w:rFonts w:cstheme="minorHAnsi"/>
                      <w:b/>
                      <w:bCs/>
                      <w:sz w:val="20"/>
                      <w:szCs w:val="16"/>
                    </w:rPr>
                    <w:t>Listing 1</w:t>
                  </w:r>
                  <w:r w:rsidR="00A733A0" w:rsidRPr="00AF64F9">
                    <w:rPr>
                      <w:rFonts w:cstheme="minorHAnsi"/>
                      <w:b/>
                      <w:bCs/>
                      <w:sz w:val="20"/>
                      <w:szCs w:val="16"/>
                    </w:rPr>
                    <w:t>a.</w:t>
                  </w:r>
                  <w:proofErr w:type="gramEnd"/>
                  <w:r w:rsidR="00A733A0" w:rsidRPr="00AF64F9">
                    <w:rPr>
                      <w:rFonts w:cstheme="minorHAnsi"/>
                      <w:b/>
                      <w:bCs/>
                      <w:sz w:val="20"/>
                      <w:szCs w:val="16"/>
                    </w:rPr>
                    <w:t xml:space="preserve"> Movie and Videotape structure in Ink.</w:t>
                  </w:r>
                </w:p>
                <w:p w:rsidR="00A733A0" w:rsidRPr="00AF64F9" w:rsidRDefault="00A733A0" w:rsidP="00A733A0">
                  <w:pPr>
                    <w:autoSpaceDE w:val="0"/>
                    <w:autoSpaceDN w:val="0"/>
                    <w:adjustRightInd w:val="0"/>
                    <w:spacing w:after="0"/>
                    <w:rPr>
                      <w:rFonts w:ascii="Courier New" w:hAnsi="Courier New" w:cs="Courier New"/>
                      <w:sz w:val="16"/>
                      <w:szCs w:val="16"/>
                    </w:rPr>
                  </w:pP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class </w:t>
                  </w:r>
                  <w:proofErr w:type="spellStart"/>
                  <w:r w:rsidRPr="00AF64F9">
                    <w:rPr>
                      <w:rFonts w:ascii="Courier New" w:hAnsi="Courier New" w:cs="Courier New"/>
                      <w:sz w:val="16"/>
                      <w:szCs w:val="16"/>
                    </w:rPr>
                    <w:t>MovieImpl</w:t>
                  </w:r>
                  <w:proofErr w:type="spellEnd"/>
                  <w:r w:rsidRPr="00AF64F9">
                    <w:rPr>
                      <w:rFonts w:ascii="Courier New" w:hAnsi="Courier New" w:cs="Courier New"/>
                      <w:sz w:val="16"/>
                      <w:szCs w:val="16"/>
                    </w:rPr>
                    <w:t xml:space="preserve">&lt;S extends </w:t>
                  </w:r>
                  <w:proofErr w:type="spellStart"/>
                  <w:r w:rsidRPr="00AF64F9">
                    <w:rPr>
                      <w:rFonts w:ascii="Courier New" w:hAnsi="Courier New" w:cs="Courier New"/>
                      <w:sz w:val="16"/>
                      <w:szCs w:val="16"/>
                    </w:rPr>
                    <w:t>MovieState</w:t>
                  </w:r>
                  <w:proofErr w:type="spellEnd"/>
                  <w:r w:rsidRPr="00AF64F9">
                    <w:rPr>
                      <w:rFonts w:ascii="Courier New" w:hAnsi="Courier New" w:cs="Courier New"/>
                      <w:sz w:val="16"/>
                      <w:szCs w:val="16"/>
                    </w:rPr>
                    <w:t xml:space="preserve">&gt; extends </w:t>
                  </w:r>
                </w:p>
                <w:p w:rsidR="00A733A0" w:rsidRPr="00AF64F9" w:rsidRDefault="00A733A0" w:rsidP="00A733A0">
                  <w:pPr>
                    <w:autoSpaceDE w:val="0"/>
                    <w:autoSpaceDN w:val="0"/>
                    <w:adjustRightInd w:val="0"/>
                    <w:spacing w:after="0"/>
                    <w:rPr>
                      <w:rFonts w:ascii="Courier New" w:hAnsi="Courier New" w:cs="Courier New"/>
                      <w:sz w:val="16"/>
                      <w:szCs w:val="16"/>
                    </w:rPr>
                  </w:pPr>
                  <w:proofErr w:type="spellStart"/>
                  <w:r w:rsidRPr="00AF64F9">
                    <w:rPr>
                      <w:rFonts w:ascii="Courier New" w:hAnsi="Courier New" w:cs="Courier New"/>
                      <w:sz w:val="16"/>
                      <w:szCs w:val="16"/>
                    </w:rPr>
                    <w:t>InkClassImpl</w:t>
                  </w:r>
                  <w:proofErr w:type="spellEnd"/>
                  <w:r w:rsidRPr="00AF64F9">
                    <w:rPr>
                      <w:rFonts w:ascii="Courier New" w:hAnsi="Courier New" w:cs="Courier New"/>
                      <w:sz w:val="16"/>
                      <w:szCs w:val="16"/>
                    </w:rPr>
                    <w:t>&lt;S&gt; implements Movie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String </w:t>
                  </w:r>
                  <w:proofErr w:type="spellStart"/>
                  <w:r w:rsidRPr="00AF64F9">
                    <w:rPr>
                      <w:rFonts w:ascii="Courier New" w:hAnsi="Courier New" w:cs="Courier New"/>
                      <w:sz w:val="16"/>
                      <w:szCs w:val="16"/>
                    </w:rPr>
                    <w:t>getTitle</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return</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getState</w:t>
                  </w:r>
                  <w:proofErr w:type="spellEnd"/>
                  <w:r w:rsidRPr="00AF64F9">
                    <w:rPr>
                      <w:rFonts w:ascii="Courier New" w:hAnsi="Courier New" w:cs="Courier New"/>
                      <w:sz w:val="16"/>
                      <w:szCs w:val="16"/>
                    </w:rPr>
                    <w:t>().</w:t>
                  </w:r>
                  <w:proofErr w:type="spellStart"/>
                  <w:r w:rsidRPr="00AF64F9">
                    <w:rPr>
                      <w:rFonts w:ascii="Courier New" w:hAnsi="Courier New" w:cs="Courier New"/>
                      <w:sz w:val="16"/>
                      <w:szCs w:val="16"/>
                    </w:rPr>
                    <w:t>getTitle</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cstheme="minorHAnsi"/>
                      <w:sz w:val="18"/>
                      <w:szCs w:val="18"/>
                    </w:rPr>
                  </w:pPr>
                </w:p>
                <w:p w:rsidR="00A733A0" w:rsidRPr="00AF64F9" w:rsidRDefault="00A733A0" w:rsidP="00A733A0">
                  <w:pPr>
                    <w:autoSpaceDE w:val="0"/>
                    <w:autoSpaceDN w:val="0"/>
                    <w:adjustRightInd w:val="0"/>
                    <w:spacing w:after="0"/>
                    <w:rPr>
                      <w:rFonts w:cstheme="minorHAnsi"/>
                      <w:b/>
                      <w:bCs/>
                      <w:sz w:val="24"/>
                      <w:szCs w:val="20"/>
                    </w:rPr>
                  </w:pPr>
                </w:p>
                <w:p w:rsidR="00A733A0" w:rsidRPr="00AF64F9" w:rsidRDefault="00A733A0" w:rsidP="00A733A0">
                  <w:pPr>
                    <w:autoSpaceDE w:val="0"/>
                    <w:autoSpaceDN w:val="0"/>
                    <w:adjustRightInd w:val="0"/>
                    <w:spacing w:after="0"/>
                    <w:rPr>
                      <w:rFonts w:cstheme="minorHAnsi"/>
                      <w:b/>
                      <w:bCs/>
                      <w:sz w:val="24"/>
                      <w:szCs w:val="20"/>
                    </w:rPr>
                  </w:pPr>
                </w:p>
                <w:p w:rsidR="00A733A0" w:rsidRPr="00AF64F9" w:rsidRDefault="00A733A0" w:rsidP="00A733A0">
                  <w:pPr>
                    <w:autoSpaceDE w:val="0"/>
                    <w:autoSpaceDN w:val="0"/>
                    <w:adjustRightInd w:val="0"/>
                    <w:spacing w:after="0"/>
                    <w:rPr>
                      <w:rFonts w:cstheme="minorHAnsi"/>
                      <w:sz w:val="18"/>
                      <w:szCs w:val="18"/>
                    </w:rPr>
                  </w:pPr>
                </w:p>
                <w:p w:rsidR="00A733A0" w:rsidRPr="00AF64F9" w:rsidRDefault="00A733A0" w:rsidP="00A733A0">
                  <w:pPr>
                    <w:autoSpaceDE w:val="0"/>
                    <w:autoSpaceDN w:val="0"/>
                    <w:adjustRightInd w:val="0"/>
                    <w:spacing w:after="0"/>
                    <w:rPr>
                      <w:rFonts w:cstheme="minorHAnsi"/>
                      <w:sz w:val="18"/>
                      <w:szCs w:val="18"/>
                    </w:rPr>
                  </w:pPr>
                </w:p>
              </w:txbxContent>
            </v:textbox>
            <w10:wrap type="topAndBottom"/>
          </v:shape>
        </w:pict>
      </w:r>
      <w:r>
        <w:rPr>
          <w:noProof/>
        </w:rPr>
        <w:pict>
          <v:shape id="Text Box 10" o:spid="_x0000_s1028" type="#_x0000_t202" style="position:absolute;margin-left:242pt;margin-top:24.95pt;width:255.25pt;height:45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" strokecolor="gray [1629]" strokeweight="1.5pt">
            <v:textbox style="mso-next-textbox:#Text Box 10">
              <w:txbxContent>
                <w:p w:rsidR="00A733A0" w:rsidRPr="00AF64F9" w:rsidRDefault="00A733A0" w:rsidP="00A733A0">
                  <w:pPr>
                    <w:autoSpaceDE w:val="0"/>
                    <w:autoSpaceDN w:val="0"/>
                    <w:adjustRightInd w:val="0"/>
                    <w:spacing w:after="0"/>
                    <w:rPr>
                      <w:rFonts w:ascii="Courier New" w:hAnsi="Courier New" w:cs="Courier New"/>
                      <w:sz w:val="16"/>
                      <w:szCs w:val="16"/>
                    </w:rPr>
                  </w:pP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interface Videotape extends InkObject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boolean</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canRent</w:t>
                  </w:r>
                  <w:proofErr w:type="spellEnd"/>
                  <w:r w:rsidRPr="00AF64F9">
                    <w:rPr>
                      <w:rFonts w:ascii="Courier New" w:hAnsi="Courier New" w:cs="Courier New"/>
                      <w:sz w:val="16"/>
                      <w:szCs w:val="16"/>
                    </w:rPr>
                    <w:t>(Customer customer);</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p>
                <w:p w:rsidR="00A733A0" w:rsidRPr="00AF64F9" w:rsidRDefault="00A733A0" w:rsidP="00A733A0">
                  <w:pPr>
                    <w:autoSpaceDE w:val="0"/>
                    <w:autoSpaceDN w:val="0"/>
                    <w:adjustRightInd w:val="0"/>
                    <w:spacing w:after="0"/>
                    <w:rPr>
                      <w:rFonts w:ascii="Courier New" w:hAnsi="Courier New" w:cs="Courier New"/>
                      <w:sz w:val="16"/>
                      <w:szCs w:val="16"/>
                    </w:rPr>
                  </w:pP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class </w:t>
                  </w:r>
                  <w:proofErr w:type="spellStart"/>
                  <w:r w:rsidRPr="00AF64F9">
                    <w:rPr>
                      <w:rFonts w:ascii="Courier New" w:hAnsi="Courier New" w:cs="Courier New"/>
                      <w:sz w:val="16"/>
                      <w:szCs w:val="16"/>
                    </w:rPr>
                    <w:t>VideotapeImpl</w:t>
                  </w:r>
                  <w:proofErr w:type="spellEnd"/>
                  <w:r w:rsidRPr="00AF64F9">
                    <w:rPr>
                      <w:rFonts w:ascii="Courier New" w:hAnsi="Courier New" w:cs="Courier New"/>
                      <w:sz w:val="16"/>
                      <w:szCs w:val="16"/>
                    </w:rPr>
                    <w:t xml:space="preserve">&lt;S extends </w:t>
                  </w:r>
                  <w:proofErr w:type="spellStart"/>
                  <w:r w:rsidRPr="00AF64F9">
                    <w:rPr>
                      <w:rFonts w:ascii="Courier New" w:hAnsi="Courier New" w:cs="Courier New"/>
                      <w:sz w:val="16"/>
                      <w:szCs w:val="16"/>
                    </w:rPr>
                    <w:t>VideotapeState</w:t>
                  </w:r>
                  <w:proofErr w:type="spellEnd"/>
                  <w:r w:rsidRPr="00AF64F9">
                    <w:rPr>
                      <w:rFonts w:ascii="Courier New" w:hAnsi="Courier New" w:cs="Courier New"/>
                      <w:sz w:val="16"/>
                      <w:szCs w:val="16"/>
                    </w:rPr>
                    <w:t xml:space="preserve">&gt; extends </w:t>
                  </w:r>
                </w:p>
                <w:p w:rsidR="00A733A0" w:rsidRPr="00AF64F9" w:rsidRDefault="00A733A0" w:rsidP="00A733A0">
                  <w:pPr>
                    <w:autoSpaceDE w:val="0"/>
                    <w:autoSpaceDN w:val="0"/>
                    <w:adjustRightInd w:val="0"/>
                    <w:spacing w:after="0"/>
                    <w:rPr>
                      <w:rFonts w:ascii="Courier New" w:hAnsi="Courier New" w:cs="Courier New"/>
                      <w:sz w:val="16"/>
                      <w:szCs w:val="16"/>
                    </w:rPr>
                  </w:pPr>
                  <w:proofErr w:type="spellStart"/>
                  <w:r w:rsidRPr="00AF64F9">
                    <w:rPr>
                      <w:rFonts w:ascii="Courier New" w:hAnsi="Courier New" w:cs="Courier New"/>
                      <w:sz w:val="16"/>
                      <w:szCs w:val="16"/>
                    </w:rPr>
                    <w:t>InkObjectImpl</w:t>
                  </w:r>
                  <w:proofErr w:type="spellEnd"/>
                  <w:r w:rsidRPr="00AF64F9">
                    <w:rPr>
                      <w:rFonts w:ascii="Courier New" w:hAnsi="Courier New" w:cs="Courier New"/>
                      <w:sz w:val="16"/>
                      <w:szCs w:val="16"/>
                    </w:rPr>
                    <w:t>&lt;S&gt; implements Videotape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boolean</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canRent</w:t>
                  </w:r>
                  <w:proofErr w:type="spellEnd"/>
                  <w:r w:rsidRPr="00AF64F9">
                    <w:rPr>
                      <w:rFonts w:ascii="Courier New" w:hAnsi="Courier New" w:cs="Courier New"/>
                      <w:sz w:val="16"/>
                      <w:szCs w:val="16"/>
                    </w:rPr>
                    <w:t>(Customer customer)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return !</w:t>
                  </w:r>
                  <w:proofErr w:type="gramEnd"/>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getState</w:t>
                  </w:r>
                  <w:proofErr w:type="spellEnd"/>
                  <w:r w:rsidRPr="00AF64F9">
                    <w:rPr>
                      <w:rFonts w:ascii="Courier New" w:hAnsi="Courier New" w:cs="Courier New"/>
                      <w:sz w:val="16"/>
                      <w:szCs w:val="16"/>
                    </w:rPr>
                    <w:t>(</w:t>
                  </w:r>
                  <w:proofErr w:type="gramEnd"/>
                  <w:r w:rsidRPr="00AF64F9">
                    <w:rPr>
                      <w:rFonts w:ascii="Courier New" w:hAnsi="Courier New" w:cs="Courier New"/>
                      <w:sz w:val="16"/>
                      <w:szCs w:val="16"/>
                    </w:rPr>
                    <w:t>).</w:t>
                  </w:r>
                  <w:proofErr w:type="spellStart"/>
                  <w:r w:rsidRPr="00AF64F9">
                    <w:rPr>
                      <w:rFonts w:ascii="Courier New" w:hAnsi="Courier New" w:cs="Courier New"/>
                      <w:sz w:val="16"/>
                      <w:szCs w:val="16"/>
                    </w:rPr>
                    <w:t>getIsRented</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A733A0" w:rsidRPr="00AF64F9" w:rsidRDefault="00526728" w:rsidP="00A733A0">
                  <w:pPr>
                    <w:autoSpaceDE w:val="0"/>
                    <w:autoSpaceDN w:val="0"/>
                    <w:adjustRightInd w:val="0"/>
                    <w:rPr>
                      <w:rFonts w:cstheme="minorHAnsi"/>
                      <w:sz w:val="18"/>
                      <w:szCs w:val="18"/>
                    </w:rPr>
                  </w:pPr>
                  <w:proofErr w:type="gramStart"/>
                  <w:r w:rsidRPr="00AF64F9">
                    <w:rPr>
                      <w:rFonts w:cstheme="minorHAnsi"/>
                      <w:b/>
                      <w:bCs/>
                      <w:sz w:val="20"/>
                      <w:szCs w:val="16"/>
                    </w:rPr>
                    <w:t>Listing 1</w:t>
                  </w:r>
                  <w:r w:rsidR="00A733A0" w:rsidRPr="00AF64F9">
                    <w:rPr>
                      <w:rFonts w:cstheme="minorHAnsi"/>
                      <w:b/>
                      <w:bCs/>
                      <w:sz w:val="20"/>
                      <w:szCs w:val="16"/>
                    </w:rPr>
                    <w:t>b.</w:t>
                  </w:r>
                  <w:proofErr w:type="gramEnd"/>
                  <w:r w:rsidR="00A733A0" w:rsidRPr="00AF64F9">
                    <w:rPr>
                      <w:rFonts w:cstheme="minorHAnsi"/>
                      <w:b/>
                      <w:bCs/>
                      <w:sz w:val="20"/>
                      <w:szCs w:val="16"/>
                    </w:rPr>
                    <w:t xml:space="preserve"> </w:t>
                  </w:r>
                  <w:proofErr w:type="gramStart"/>
                  <w:r w:rsidR="00A733A0" w:rsidRPr="00AF64F9">
                    <w:rPr>
                      <w:rFonts w:cstheme="minorHAnsi"/>
                      <w:b/>
                      <w:bCs/>
                      <w:sz w:val="20"/>
                      <w:szCs w:val="16"/>
                    </w:rPr>
                    <w:t>Movie and Videotape behavior in Java.</w:t>
                  </w:r>
                  <w:proofErr w:type="gramEnd"/>
                </w:p>
                <w:p w:rsidR="00A733A0" w:rsidRPr="00AF64F9" w:rsidRDefault="00A733A0" w:rsidP="00A733A0">
                  <w:pPr>
                    <w:autoSpaceDE w:val="0"/>
                    <w:autoSpaceDN w:val="0"/>
                    <w:adjustRightInd w:val="0"/>
                    <w:spacing w:after="0"/>
                    <w:rPr>
                      <w:rFonts w:cstheme="minorHAnsi"/>
                      <w:sz w:val="18"/>
                      <w:szCs w:val="18"/>
                    </w:rPr>
                  </w:pP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Class id="Terminator" class="Movie" super="Videotape"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java_mapping</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No_Java</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rating</w:t>
                  </w:r>
                  <w:proofErr w:type="gramEnd"/>
                  <w:r w:rsidRPr="00AF64F9">
                    <w:rPr>
                      <w:rFonts w:ascii="Courier New" w:hAnsi="Courier New" w:cs="Courier New"/>
                      <w:sz w:val="16"/>
                      <w:szCs w:val="16"/>
                    </w:rPr>
                    <w:t xml:space="preserve"> "R"</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title</w:t>
                  </w:r>
                  <w:proofErr w:type="gramEnd"/>
                  <w:r w:rsidRPr="00AF64F9">
                    <w:rPr>
                      <w:rFonts w:ascii="Courier New" w:hAnsi="Courier New" w:cs="Courier New"/>
                      <w:sz w:val="16"/>
                      <w:szCs w:val="16"/>
                    </w:rPr>
                    <w:t xml:space="preserve"> "The Terminator (1984)"</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Class id="Spiderman" class="Movie" super="Videotape"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java_mapping</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No_Java</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rating</w:t>
                  </w:r>
                  <w:proofErr w:type="gramEnd"/>
                  <w:r w:rsidRPr="00AF64F9">
                    <w:rPr>
                      <w:rFonts w:ascii="Courier New" w:hAnsi="Courier New" w:cs="Courier New"/>
                      <w:sz w:val="16"/>
                      <w:szCs w:val="16"/>
                    </w:rPr>
                    <w:t xml:space="preserve"> "PG-13"</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title</w:t>
                  </w:r>
                  <w:proofErr w:type="gramEnd"/>
                  <w:r w:rsidRPr="00AF64F9">
                    <w:rPr>
                      <w:rFonts w:ascii="Courier New" w:hAnsi="Courier New" w:cs="Courier New"/>
                      <w:sz w:val="16"/>
                      <w:szCs w:val="16"/>
                    </w:rPr>
                    <w:t xml:space="preserve"> "Spider-Man (2002)"</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properties</w:t>
                  </w:r>
                  <w:proofErr w:type="gramEnd"/>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class="</w:t>
                  </w:r>
                  <w:proofErr w:type="spellStart"/>
                  <w:r w:rsidRPr="00AF64F9">
                    <w:rPr>
                      <w:rFonts w:ascii="Courier New" w:hAnsi="Courier New" w:cs="Courier New"/>
                      <w:sz w:val="16"/>
                      <w:szCs w:val="16"/>
                    </w:rPr>
                    <w:t>ink.core:BooleanAttribute</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hasSubtitles</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mandatory</w:t>
                  </w:r>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A733A0" w:rsidRPr="00AF64F9" w:rsidRDefault="00526728" w:rsidP="00A733A0">
                  <w:pPr>
                    <w:autoSpaceDE w:val="0"/>
                    <w:autoSpaceDN w:val="0"/>
                    <w:adjustRightInd w:val="0"/>
                    <w:spacing w:after="0"/>
                    <w:rPr>
                      <w:rFonts w:cstheme="minorHAnsi"/>
                      <w:sz w:val="18"/>
                      <w:szCs w:val="18"/>
                    </w:rPr>
                  </w:pPr>
                  <w:proofErr w:type="gramStart"/>
                  <w:r w:rsidRPr="00AF64F9">
                    <w:rPr>
                      <w:rFonts w:cstheme="minorHAnsi"/>
                      <w:b/>
                      <w:bCs/>
                      <w:sz w:val="20"/>
                      <w:szCs w:val="16"/>
                    </w:rPr>
                    <w:t>Listing 1</w:t>
                  </w:r>
                  <w:r w:rsidR="00A733A0" w:rsidRPr="00AF64F9">
                    <w:rPr>
                      <w:rFonts w:cstheme="minorHAnsi"/>
                      <w:b/>
                      <w:bCs/>
                      <w:sz w:val="20"/>
                      <w:szCs w:val="16"/>
                    </w:rPr>
                    <w:t>c.</w:t>
                  </w:r>
                  <w:proofErr w:type="gramEnd"/>
                  <w:r w:rsidR="00A733A0" w:rsidRPr="00AF64F9">
                    <w:rPr>
                      <w:rFonts w:cstheme="minorHAnsi"/>
                      <w:b/>
                      <w:bCs/>
                      <w:sz w:val="20"/>
                      <w:szCs w:val="16"/>
                    </w:rPr>
                    <w:t xml:space="preserve"> </w:t>
                  </w:r>
                  <w:proofErr w:type="gramStart"/>
                  <w:r w:rsidR="00A733A0" w:rsidRPr="00AF64F9">
                    <w:rPr>
                      <w:rFonts w:cstheme="minorHAnsi"/>
                      <w:b/>
                      <w:bCs/>
                      <w:sz w:val="20"/>
                      <w:szCs w:val="16"/>
                    </w:rPr>
                    <w:t>Specific Videotape classes in Ink.</w:t>
                  </w:r>
                  <w:proofErr w:type="gramEnd"/>
                </w:p>
              </w:txbxContent>
            </v:textbox>
            <w10:wrap type="topAndBottom"/>
          </v:shape>
        </w:pict>
      </w:r>
      <w:r w:rsidR="00865C66">
        <w:br w:type="page"/>
      </w:r>
    </w:p>
    <w:p w:rsidR="00D55CD3" w:rsidRDefault="00EC1506" w:rsidP="00231621">
      <w:r>
        <w:lastRenderedPageBreak/>
        <w:t>At runtime,</w:t>
      </w:r>
      <w:r w:rsidR="00D55CD3">
        <w:t xml:space="preserve"> classes can be created at runtime from AOM definitions, stored as metadata and edited via a GUI. </w:t>
      </w:r>
      <w:r>
        <w:t xml:space="preserve"> </w:t>
      </w:r>
      <w:r w:rsidR="00D55CD3">
        <w:t>A system can be developed and deployed with the build-time model (</w:t>
      </w:r>
      <w:r w:rsidR="00D55CD3" w:rsidRPr="00066889">
        <w:rPr>
          <w:rFonts w:ascii="Courier New" w:hAnsi="Courier New" w:cs="Courier New"/>
          <w:sz w:val="16"/>
          <w:szCs w:val="16"/>
        </w:rPr>
        <w:t>Movie</w:t>
      </w:r>
      <w:r w:rsidR="00D55CD3">
        <w:t xml:space="preserve"> and </w:t>
      </w:r>
      <w:r w:rsidR="00D55CD3" w:rsidRPr="00066889">
        <w:rPr>
          <w:rFonts w:ascii="Courier New" w:hAnsi="Courier New" w:cs="Courier New"/>
          <w:sz w:val="16"/>
          <w:szCs w:val="16"/>
        </w:rPr>
        <w:t>Videotape</w:t>
      </w:r>
      <w:r w:rsidR="00D55CD3">
        <w:t xml:space="preserve">), </w:t>
      </w:r>
      <w:r w:rsidR="00231621">
        <w:t xml:space="preserve">at runtime, movie classes </w:t>
      </w:r>
      <w:r w:rsidR="00D55CD3">
        <w:t xml:space="preserve">may be defined </w:t>
      </w:r>
      <w:r w:rsidR="00231621">
        <w:t xml:space="preserve">either in Ink SDL or in </w:t>
      </w:r>
      <w:r w:rsidR="00D55CD3">
        <w:t>by means of a meta-object protocol</w:t>
      </w:r>
      <w:r w:rsidR="00B21C6F">
        <w:t xml:space="preserve"> (Mirror API)</w:t>
      </w:r>
      <w:r w:rsidR="00D55CD3">
        <w:t xml:space="preserve">. </w:t>
      </w:r>
      <w:r w:rsidR="00B21C6F">
        <w:t xml:space="preserve"> </w:t>
      </w:r>
      <w:r w:rsidR="00D55CD3">
        <w:t xml:space="preserve">Listing 3 shows how a new class is created in the </w:t>
      </w:r>
      <w:proofErr w:type="spellStart"/>
      <w:r w:rsidR="00D55CD3" w:rsidRPr="00066889">
        <w:rPr>
          <w:rFonts w:ascii="Courier New" w:hAnsi="Courier New" w:cs="Courier New"/>
          <w:sz w:val="16"/>
          <w:szCs w:val="16"/>
        </w:rPr>
        <w:t>ObjectEditorImpl</w:t>
      </w:r>
      <w:proofErr w:type="spellEnd"/>
      <w:r w:rsidR="00D55CD3">
        <w:t xml:space="preserve"> class. This method is invoked by the </w:t>
      </w:r>
      <w:proofErr w:type="spellStart"/>
      <w:proofErr w:type="gramStart"/>
      <w:r w:rsidR="00D55CD3" w:rsidRPr="00066889">
        <w:rPr>
          <w:rFonts w:ascii="Courier New" w:hAnsi="Courier New" w:cs="Courier New"/>
          <w:sz w:val="16"/>
          <w:szCs w:val="16"/>
        </w:rPr>
        <w:t>createMovie</w:t>
      </w:r>
      <w:proofErr w:type="spellEnd"/>
      <w:r w:rsidR="00D55CD3" w:rsidRPr="00066889">
        <w:rPr>
          <w:rFonts w:ascii="Courier New" w:hAnsi="Courier New" w:cs="Courier New"/>
          <w:sz w:val="16"/>
          <w:szCs w:val="16"/>
        </w:rPr>
        <w:t>(</w:t>
      </w:r>
      <w:proofErr w:type="gramEnd"/>
      <w:r w:rsidR="00D55CD3" w:rsidRPr="00066889">
        <w:rPr>
          <w:rFonts w:ascii="Courier New" w:hAnsi="Courier New" w:cs="Courier New"/>
          <w:sz w:val="16"/>
          <w:szCs w:val="16"/>
        </w:rPr>
        <w:t>…)</w:t>
      </w:r>
      <w:r w:rsidR="00D55CD3">
        <w:t xml:space="preserve"> method in Listing 5. After the values are set, the new class is registered in the Ink VM, and from that moment it becomes fully equivalent to classes that were written in the IDE.</w:t>
      </w:r>
    </w:p>
    <w:p w:rsidR="00D55CD3" w:rsidRDefault="00CA1002" w:rsidP="00DA36CF">
      <w:ins w:id="0" w:author="liors" w:date="2012-01-03T11:06:00Z">
        <w:r>
          <w:rPr>
            <w:noProof/>
          </w:rPr>
          <w:pict>
            <v:shape id="_x0000_s1035" type="#_x0000_t202" style="position:absolute;margin-left:228.45pt;margin-top:125.15pt;width:271.45pt;height:358.4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" strokecolor="gray [1629]" strokeweight="1.5pt">
              <v:textbox style="mso-next-textbox:#_x0000_s1035" inset="0,,0">
                <w:txbxContent>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interface </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xml:space="preserve"> extends Movie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boolean</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canRent</w:t>
                    </w:r>
                    <w:proofErr w:type="spellEnd"/>
                    <w:r w:rsidRPr="00BA670C">
                      <w:rPr>
                        <w:rFonts w:ascii="Courier New" w:hAnsi="Courier New" w:cs="Courier New"/>
                        <w:sz w:val="16"/>
                        <w:szCs w:val="16"/>
                      </w:rPr>
                      <w:t>(</w:t>
                    </w:r>
                    <w:proofErr w:type="spellStart"/>
                    <w:r w:rsidRPr="00BA670C">
                      <w:rPr>
                        <w:rFonts w:ascii="Courier New" w:hAnsi="Courier New" w:cs="Courier New"/>
                        <w:sz w:val="16"/>
                        <w:szCs w:val="16"/>
                      </w:rPr>
                      <w:t>CustomerState</w:t>
                    </w:r>
                    <w:proofErr w:type="spellEnd"/>
                    <w:r w:rsidRPr="00BA670C">
                      <w:rPr>
                        <w:rFonts w:ascii="Courier New" w:hAnsi="Courier New" w:cs="Courier New"/>
                        <w:sz w:val="16"/>
                        <w:szCs w:val="16"/>
                      </w:rPr>
                      <w:t xml:space="preserve"> customer);</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p>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class </w:t>
                    </w:r>
                    <w:proofErr w:type="spellStart"/>
                    <w:r w:rsidRPr="00BA670C">
                      <w:rPr>
                        <w:rFonts w:ascii="Courier New" w:hAnsi="Courier New" w:cs="Courier New"/>
                        <w:sz w:val="16"/>
                        <w:szCs w:val="16"/>
                      </w:rPr>
                      <w:t>RestrictedMovieImpl</w:t>
                    </w:r>
                    <w:proofErr w:type="spellEnd"/>
                    <w:r w:rsidRPr="00BA670C">
                      <w:rPr>
                        <w:rFonts w:ascii="Courier New" w:hAnsi="Courier New" w:cs="Courier New"/>
                        <w:sz w:val="16"/>
                        <w:szCs w:val="16"/>
                      </w:rPr>
                      <w:t xml:space="preserve">&lt;S extends </w:t>
                    </w:r>
                    <w:proofErr w:type="spellStart"/>
                    <w:r w:rsidRPr="00BA670C">
                      <w:rPr>
                        <w:rFonts w:ascii="Courier New" w:hAnsi="Courier New" w:cs="Courier New"/>
                        <w:sz w:val="16"/>
                        <w:szCs w:val="16"/>
                      </w:rPr>
                      <w:t>RestrictedMovieState</w:t>
                    </w:r>
                    <w:proofErr w:type="spellEnd"/>
                    <w:r w:rsidRPr="00BA670C">
                      <w:rPr>
                        <w:rFonts w:ascii="Courier New" w:hAnsi="Courier New" w:cs="Courier New"/>
                        <w:sz w:val="16"/>
                        <w:szCs w:val="16"/>
                      </w:rPr>
                      <w:t xml:space="preserve">&gt; </w:t>
                    </w:r>
                  </w:p>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extends</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MovieImpl</w:t>
                    </w:r>
                    <w:proofErr w:type="spellEnd"/>
                    <w:r w:rsidRPr="00BA670C">
                      <w:rPr>
                        <w:rFonts w:ascii="Courier New" w:hAnsi="Courier New" w:cs="Courier New"/>
                        <w:sz w:val="16"/>
                        <w:szCs w:val="16"/>
                      </w:rPr>
                      <w:t xml:space="preserve">&lt;S&gt; implements </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boolean</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canRent</w:t>
                    </w:r>
                    <w:proofErr w:type="spellEnd"/>
                    <w:r w:rsidRPr="00BA670C">
                      <w:rPr>
                        <w:rFonts w:ascii="Courier New" w:hAnsi="Courier New" w:cs="Courier New"/>
                        <w:sz w:val="16"/>
                        <w:szCs w:val="16"/>
                      </w:rPr>
                      <w:t>(</w:t>
                    </w:r>
                    <w:proofErr w:type="spellStart"/>
                    <w:r w:rsidRPr="00BA670C">
                      <w:rPr>
                        <w:rFonts w:ascii="Courier New" w:hAnsi="Courier New" w:cs="Courier New"/>
                        <w:sz w:val="16"/>
                        <w:szCs w:val="16"/>
                      </w:rPr>
                      <w:t>CustomerState</w:t>
                    </w:r>
                    <w:proofErr w:type="spellEnd"/>
                    <w:r w:rsidRPr="00BA670C">
                      <w:rPr>
                        <w:rFonts w:ascii="Courier New" w:hAnsi="Courier New" w:cs="Courier New"/>
                        <w:sz w:val="16"/>
                        <w:szCs w:val="16"/>
                      </w:rPr>
                      <w:t xml:space="preserve"> customer)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return</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getState</w:t>
                    </w:r>
                    <w:proofErr w:type="spellEnd"/>
                    <w:r w:rsidRPr="00BA670C">
                      <w:rPr>
                        <w:rFonts w:ascii="Courier New" w:hAnsi="Courier New" w:cs="Courier New"/>
                        <w:sz w:val="16"/>
                        <w:szCs w:val="16"/>
                      </w:rPr>
                      <w:t>().</w:t>
                    </w:r>
                    <w:proofErr w:type="spellStart"/>
                    <w:r w:rsidRPr="00BA670C">
                      <w:rPr>
                        <w:rFonts w:ascii="Courier New" w:hAnsi="Courier New" w:cs="Courier New"/>
                        <w:sz w:val="16"/>
                        <w:szCs w:val="16"/>
                      </w:rPr>
                      <w:t>getMinimumAge</w:t>
                    </w:r>
                    <w:proofErr w:type="spellEnd"/>
                    <w:r w:rsidRPr="00BA670C">
                      <w:rPr>
                        <w:rFonts w:ascii="Courier New" w:hAnsi="Courier New" w:cs="Courier New"/>
                        <w:sz w:val="16"/>
                        <w:szCs w:val="16"/>
                      </w:rPr>
                      <w:t xml:space="preserve">() &lt;= </w:t>
                    </w:r>
                    <w:proofErr w:type="spellStart"/>
                    <w:r w:rsidRPr="00BA670C">
                      <w:rPr>
                        <w:rFonts w:ascii="Courier New" w:hAnsi="Courier New" w:cs="Courier New"/>
                        <w:sz w:val="16"/>
                        <w:szCs w:val="16"/>
                      </w:rPr>
                      <w:t>customer.getAge</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p>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class </w:t>
                    </w:r>
                    <w:proofErr w:type="spellStart"/>
                    <w:r w:rsidRPr="00BA670C">
                      <w:rPr>
                        <w:rFonts w:ascii="Courier New" w:hAnsi="Courier New" w:cs="Courier New"/>
                        <w:sz w:val="16"/>
                        <w:szCs w:val="16"/>
                      </w:rPr>
                      <w:t>RestrictedVideotapeImpl</w:t>
                    </w:r>
                    <w:proofErr w:type="spellEnd"/>
                    <w:r w:rsidRPr="00BA670C">
                      <w:rPr>
                        <w:rFonts w:ascii="Courier New" w:hAnsi="Courier New" w:cs="Courier New"/>
                        <w:sz w:val="16"/>
                        <w:szCs w:val="16"/>
                      </w:rPr>
                      <w:t xml:space="preserve">&lt;S extends </w:t>
                    </w:r>
                    <w:proofErr w:type="spellStart"/>
                    <w:r w:rsidRPr="00BA670C">
                      <w:rPr>
                        <w:rFonts w:ascii="Courier New" w:hAnsi="Courier New" w:cs="Courier New"/>
                        <w:sz w:val="16"/>
                        <w:szCs w:val="16"/>
                      </w:rPr>
                      <w:t>RestrictedVideotapeState</w:t>
                    </w:r>
                    <w:proofErr w:type="spellEnd"/>
                    <w:r w:rsidRPr="00BA670C">
                      <w:rPr>
                        <w:rFonts w:ascii="Courier New" w:hAnsi="Courier New" w:cs="Courier New"/>
                        <w:sz w:val="16"/>
                        <w:szCs w:val="16"/>
                      </w:rPr>
                      <w:t xml:space="preserve">&gt; </w:t>
                    </w:r>
                  </w:p>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extends</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VideotapeImpl</w:t>
                    </w:r>
                    <w:proofErr w:type="spellEnd"/>
                    <w:r w:rsidRPr="00BA670C">
                      <w:rPr>
                        <w:rFonts w:ascii="Courier New" w:hAnsi="Courier New" w:cs="Courier New"/>
                        <w:sz w:val="16"/>
                        <w:szCs w:val="16"/>
                      </w:rPr>
                      <w:t>&lt;S&gt; implements Videotape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boolean</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canRent</w:t>
                    </w:r>
                    <w:proofErr w:type="spellEnd"/>
                    <w:r w:rsidRPr="00BA670C">
                      <w:rPr>
                        <w:rFonts w:ascii="Courier New" w:hAnsi="Courier New" w:cs="Courier New"/>
                        <w:sz w:val="16"/>
                        <w:szCs w:val="16"/>
                      </w:rPr>
                      <w:t>(</w:t>
                    </w:r>
                    <w:proofErr w:type="spellStart"/>
                    <w:r w:rsidRPr="00BA670C">
                      <w:rPr>
                        <w:rFonts w:ascii="Courier New" w:hAnsi="Courier New" w:cs="Courier New"/>
                        <w:sz w:val="16"/>
                        <w:szCs w:val="16"/>
                      </w:rPr>
                      <w:t>CustomerState</w:t>
                    </w:r>
                    <w:proofErr w:type="spellEnd"/>
                    <w:r w:rsidRPr="00BA670C">
                      <w:rPr>
                        <w:rFonts w:ascii="Courier New" w:hAnsi="Courier New" w:cs="Courier New"/>
                        <w:sz w:val="16"/>
                        <w:szCs w:val="16"/>
                      </w:rPr>
                      <w:t xml:space="preserve"> customer)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xml:space="preserve"> meta = </w:t>
                    </w:r>
                    <w:proofErr w:type="spellStart"/>
                    <w:proofErr w:type="gramStart"/>
                    <w:r w:rsidRPr="00BA670C">
                      <w:rPr>
                        <w:rFonts w:ascii="Courier New" w:hAnsi="Courier New" w:cs="Courier New"/>
                        <w:sz w:val="16"/>
                        <w:szCs w:val="16"/>
                      </w:rPr>
                      <w:t>getMeta</w:t>
                    </w:r>
                    <w:proofErr w:type="spellEnd"/>
                    <w:r w:rsidRPr="00BA670C">
                      <w:rPr>
                        <w:rFonts w:ascii="Courier New" w:hAnsi="Courier New" w:cs="Courier New"/>
                        <w:sz w:val="16"/>
                        <w:szCs w:val="16"/>
                      </w:rPr>
                      <w:t>(</w:t>
                    </w:r>
                    <w:proofErr w:type="gram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r w:rsidR="00ED4124">
                      <w:rPr>
                        <w:rFonts w:ascii="Courier New" w:hAnsi="Courier New" w:cs="Courier New"/>
                        <w:sz w:val="16"/>
                        <w:szCs w:val="16"/>
                      </w:rPr>
                      <w:t xml:space="preserve"> </w:t>
                    </w:r>
                    <w:proofErr w:type="gramStart"/>
                    <w:r w:rsidR="00ED4124">
                      <w:rPr>
                        <w:rFonts w:ascii="Courier New" w:hAnsi="Courier New" w:cs="Courier New"/>
                        <w:sz w:val="16"/>
                        <w:szCs w:val="16"/>
                      </w:rPr>
                      <w:t>return</w:t>
                    </w:r>
                    <w:proofErr w:type="gramEnd"/>
                    <w:r w:rsidR="00ED4124">
                      <w:rPr>
                        <w:rFonts w:ascii="Courier New" w:hAnsi="Courier New" w:cs="Courier New"/>
                        <w:sz w:val="16"/>
                        <w:szCs w:val="16"/>
                      </w:rPr>
                      <w:t xml:space="preserve"> </w:t>
                    </w:r>
                    <w:proofErr w:type="spellStart"/>
                    <w:r w:rsidR="00ED4124">
                      <w:rPr>
                        <w:rFonts w:ascii="Courier New" w:hAnsi="Courier New" w:cs="Courier New"/>
                        <w:sz w:val="16"/>
                        <w:szCs w:val="16"/>
                      </w:rPr>
                      <w:t>super.canRent</w:t>
                    </w:r>
                    <w:proofErr w:type="spellEnd"/>
                    <w:r w:rsidR="00ED4124">
                      <w:rPr>
                        <w:rFonts w:ascii="Courier New" w:hAnsi="Courier New" w:cs="Courier New"/>
                        <w:sz w:val="16"/>
                        <w:szCs w:val="16"/>
                      </w:rPr>
                      <w:t>(customer)</w:t>
                    </w:r>
                    <w:r w:rsidRPr="00BA670C">
                      <w:rPr>
                        <w:rFonts w:ascii="Courier New" w:hAnsi="Courier New" w:cs="Courier New"/>
                        <w:sz w:val="16"/>
                        <w:szCs w:val="16"/>
                      </w:rPr>
                      <w:t xml:space="preserve">&amp;&amp; </w:t>
                    </w:r>
                    <w:proofErr w:type="spellStart"/>
                    <w:r w:rsidRPr="00BA670C">
                      <w:rPr>
                        <w:rFonts w:ascii="Courier New" w:hAnsi="Courier New" w:cs="Courier New"/>
                        <w:sz w:val="16"/>
                        <w:szCs w:val="16"/>
                      </w:rPr>
                      <w:t>meta.canRent</w:t>
                    </w:r>
                    <w:proofErr w:type="spellEnd"/>
                    <w:r w:rsidRPr="00BA670C">
                      <w:rPr>
                        <w:rFonts w:ascii="Courier New" w:hAnsi="Courier New" w:cs="Courier New"/>
                        <w:sz w:val="16"/>
                        <w:szCs w:val="16"/>
                      </w:rPr>
                      <w:t>(customer);</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cstheme="minorHAnsi"/>
                        <w:sz w:val="18"/>
                        <w:szCs w:val="18"/>
                      </w:rPr>
                    </w:pPr>
                    <w:r w:rsidRPr="00BA670C">
                      <w:rPr>
                        <w:rFonts w:ascii="Courier New" w:hAnsi="Courier New" w:cs="Courier New"/>
                        <w:sz w:val="16"/>
                        <w:szCs w:val="16"/>
                      </w:rPr>
                      <w:t>}</w:t>
                    </w:r>
                  </w:p>
                  <w:p w:rsidR="00BA670C" w:rsidRPr="00ED4124" w:rsidRDefault="00BA670C" w:rsidP="00BA670C">
                    <w:pPr>
                      <w:autoSpaceDE w:val="0"/>
                      <w:autoSpaceDN w:val="0"/>
                      <w:adjustRightInd w:val="0"/>
                      <w:spacing w:after="0"/>
                      <w:rPr>
                        <w:rFonts w:cstheme="minorHAnsi"/>
                        <w:sz w:val="14"/>
                        <w:szCs w:val="14"/>
                      </w:rPr>
                    </w:pPr>
                    <w:proofErr w:type="gramStart"/>
                    <w:r w:rsidRPr="00ED4124">
                      <w:rPr>
                        <w:rFonts w:cstheme="minorHAnsi"/>
                        <w:b/>
                        <w:bCs/>
                        <w:sz w:val="20"/>
                        <w:szCs w:val="16"/>
                      </w:rPr>
                      <w:t>Listing 7b.</w:t>
                    </w:r>
                    <w:proofErr w:type="gramEnd"/>
                    <w:r w:rsidRPr="00ED4124">
                      <w:rPr>
                        <w:rFonts w:cstheme="minorHAnsi"/>
                        <w:b/>
                        <w:bCs/>
                        <w:sz w:val="20"/>
                        <w:szCs w:val="16"/>
                      </w:rPr>
                      <w:t xml:space="preserve"> </w:t>
                    </w:r>
                    <w:proofErr w:type="gramStart"/>
                    <w:r w:rsidRPr="00ED4124">
                      <w:rPr>
                        <w:rFonts w:cstheme="minorHAnsi"/>
                        <w:b/>
                        <w:bCs/>
                        <w:sz w:val="20"/>
                        <w:szCs w:val="16"/>
                      </w:rPr>
                      <w:t>Restricted movie implementation in Java.</w:t>
                    </w:r>
                    <w:proofErr w:type="gramEnd"/>
                  </w:p>
                  <w:p w:rsidR="00BA670C" w:rsidRPr="00BA670C" w:rsidRDefault="00BA670C" w:rsidP="00BA670C">
                    <w:pPr>
                      <w:autoSpaceDE w:val="0"/>
                      <w:autoSpaceDN w:val="0"/>
                      <w:adjustRightInd w:val="0"/>
                      <w:spacing w:after="0"/>
                      <w:rPr>
                        <w:rFonts w:cstheme="minorHAnsi"/>
                        <w:sz w:val="18"/>
                        <w:szCs w:val="18"/>
                      </w:rPr>
                    </w:pPr>
                  </w:p>
                  <w:p w:rsidR="00BA670C" w:rsidRPr="00BA670C" w:rsidRDefault="00BA670C" w:rsidP="00BA670C">
                    <w:pPr>
                      <w:autoSpaceDE w:val="0"/>
                      <w:autoSpaceDN w:val="0"/>
                      <w:adjustRightInd w:val="0"/>
                      <w:spacing w:after="0"/>
                      <w:rPr>
                        <w:rFonts w:cstheme="minorHAnsi"/>
                        <w:sz w:val="18"/>
                        <w:szCs w:val="18"/>
                      </w:rPr>
                    </w:pPr>
                  </w:p>
                </w:txbxContent>
              </v:textbox>
              <w10:wrap type="topAndBottom"/>
            </v:shape>
          </w:pict>
        </w:r>
      </w:ins>
      <w:r w:rsidR="00ED4124">
        <w:rPr>
          <w:noProof/>
        </w:rPr>
        <w:pict>
          <v:shape id="Text Box 12" o:spid="_x0000_s1034" type="#_x0000_t202" style="position:absolute;margin-left:-44.1pt;margin-top:125.15pt;width:261.45pt;height:358.4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" strokecolor="gray [1629]" strokeweight="1.5pt">
            <v:textbox style="mso-next-textbox:#Text Box 12" inset="0,,0">
              <w:txbxContent>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Metaclass id="</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class="</w:t>
                  </w:r>
                  <w:proofErr w:type="spellStart"/>
                  <w:r w:rsidRPr="00BA670C">
                    <w:rPr>
                      <w:rFonts w:ascii="Courier New" w:hAnsi="Courier New" w:cs="Courier New"/>
                      <w:sz w:val="16"/>
                      <w:szCs w:val="16"/>
                    </w:rPr>
                    <w:t>ink.core</w:t>
                  </w:r>
                  <w:proofErr w:type="gramStart"/>
                  <w:r w:rsidRPr="00BA670C">
                    <w:rPr>
                      <w:rFonts w:ascii="Courier New" w:hAnsi="Courier New" w:cs="Courier New"/>
                      <w:sz w:val="16"/>
                      <w:szCs w:val="16"/>
                    </w:rPr>
                    <w:t>:InkClass</w:t>
                  </w:r>
                  <w:proofErr w:type="spellEnd"/>
                  <w:proofErr w:type="gramEnd"/>
                  <w:r w:rsidRPr="00BA670C">
                    <w:rPr>
                      <w:rFonts w:ascii="Courier New" w:hAnsi="Courier New" w:cs="Courier New"/>
                      <w:sz w:val="16"/>
                      <w:szCs w:val="16"/>
                    </w:rPr>
                    <w:t>" super="Movie"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java_path</w:t>
                  </w:r>
                  <w:proofErr w:type="spellEnd"/>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java_mapping</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State_Behavior_Interface</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component_type</w:t>
                  </w:r>
                  <w:proofErr w:type="spellEnd"/>
                  <w:r w:rsidRPr="00BA670C">
                    <w:rPr>
                      <w:rFonts w:ascii="Courier New" w:hAnsi="Courier New" w:cs="Courier New"/>
                      <w:sz w:val="16"/>
                      <w:szCs w:val="16"/>
                    </w:rPr>
                    <w:t xml:space="preserve"> "Root"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properties</w:t>
                  </w:r>
                  <w:proofErr w:type="gramEnd"/>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property</w:t>
                  </w:r>
                  <w:proofErr w:type="gramEnd"/>
                  <w:r w:rsidRPr="00BA670C">
                    <w:rPr>
                      <w:rFonts w:ascii="Courier New" w:hAnsi="Courier New" w:cs="Courier New"/>
                      <w:sz w:val="16"/>
                      <w:szCs w:val="16"/>
                    </w:rPr>
                    <w:t xml:space="preserve"> class="</w:t>
                  </w:r>
                  <w:proofErr w:type="spellStart"/>
                  <w:r w:rsidRPr="00BA670C">
                    <w:rPr>
                      <w:rFonts w:ascii="Courier New" w:hAnsi="Courier New" w:cs="Courier New"/>
                      <w:sz w:val="16"/>
                      <w:szCs w:val="16"/>
                    </w:rPr>
                    <w:t>ink.core:IntegerAttribute</w:t>
                  </w:r>
                  <w:proofErr w:type="spellEnd"/>
                  <w:r w:rsidRPr="00BA670C">
                    <w:rPr>
                      <w:rFonts w:ascii="Courier New" w:hAnsi="Courier New" w:cs="Courier New"/>
                      <w:sz w:val="16"/>
                      <w:szCs w:val="16"/>
                    </w:rPr>
                    <w:t>"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name</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minimumAge</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mandatory</w:t>
                  </w:r>
                  <w:proofErr w:type="gramEnd"/>
                  <w:r w:rsidRPr="00BA670C">
                    <w:rPr>
                      <w:rFonts w:ascii="Courier New" w:hAnsi="Courier New" w:cs="Courier New"/>
                      <w:sz w:val="16"/>
                      <w:szCs w:val="16"/>
                    </w:rPr>
                    <w:t xml:space="preserve"> true</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min_value</w:t>
                  </w:r>
                  <w:proofErr w:type="spellEnd"/>
                  <w:r w:rsidRPr="00BA670C">
                    <w:rPr>
                      <w:rFonts w:ascii="Courier New" w:hAnsi="Courier New" w:cs="Courier New"/>
                      <w:sz w:val="16"/>
                      <w:szCs w:val="16"/>
                    </w:rPr>
                    <w:t xml:space="preserve"> 10</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max_value</w:t>
                  </w:r>
                  <w:proofErr w:type="spellEnd"/>
                  <w:r w:rsidRPr="00BA670C">
                    <w:rPr>
                      <w:rFonts w:ascii="Courier New" w:hAnsi="Courier New" w:cs="Courier New"/>
                      <w:sz w:val="16"/>
                      <w:szCs w:val="16"/>
                    </w:rPr>
                    <w:t xml:space="preserve"> 100</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property</w:t>
                  </w:r>
                  <w:proofErr w:type="gramEnd"/>
                  <w:r w:rsidRPr="00BA670C">
                    <w:rPr>
                      <w:rFonts w:ascii="Courier New" w:hAnsi="Courier New" w:cs="Courier New"/>
                      <w:sz w:val="16"/>
                      <w:szCs w:val="16"/>
                    </w:rPr>
                    <w:t xml:space="preserve"> class="</w:t>
                  </w:r>
                  <w:proofErr w:type="spellStart"/>
                  <w:r w:rsidRPr="00BA670C">
                    <w:rPr>
                      <w:rFonts w:ascii="Courier New" w:hAnsi="Courier New" w:cs="Courier New"/>
                      <w:sz w:val="16"/>
                      <w:szCs w:val="16"/>
                    </w:rPr>
                    <w:t>ink.core:StringAttribute</w:t>
                  </w:r>
                  <w:proofErr w:type="spellEnd"/>
                  <w:r w:rsidRPr="00BA670C">
                    <w:rPr>
                      <w:rFonts w:ascii="Courier New" w:hAnsi="Courier New" w:cs="Courier New"/>
                      <w:sz w:val="16"/>
                      <w:szCs w:val="16"/>
                    </w:rPr>
                    <w:t>"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name</w:t>
                  </w:r>
                  <w:proofErr w:type="gramEnd"/>
                  <w:r w:rsidRPr="00BA670C">
                    <w:rPr>
                      <w:rFonts w:ascii="Courier New" w:hAnsi="Courier New" w:cs="Courier New"/>
                      <w:sz w:val="16"/>
                      <w:szCs w:val="16"/>
                    </w:rPr>
                    <w:t xml:space="preserve"> "rating"</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final_value</w:t>
                  </w:r>
                  <w:proofErr w:type="spellEnd"/>
                  <w:r w:rsidRPr="00BA670C">
                    <w:rPr>
                      <w:rFonts w:ascii="Courier New" w:hAnsi="Courier New" w:cs="Courier New"/>
                      <w:sz w:val="16"/>
                      <w:szCs w:val="16"/>
                    </w:rPr>
                    <w:t xml:space="preserve"> "R"</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Class id="</w:t>
                  </w:r>
                  <w:proofErr w:type="spellStart"/>
                  <w:r w:rsidRPr="00BA670C">
                    <w:rPr>
                      <w:rFonts w:ascii="Courier New" w:hAnsi="Courier New" w:cs="Courier New"/>
                      <w:sz w:val="16"/>
                      <w:szCs w:val="16"/>
                    </w:rPr>
                    <w:t>RestrictedVideotape</w:t>
                  </w:r>
                  <w:proofErr w:type="spellEnd"/>
                  <w:r w:rsidRPr="00BA670C">
                    <w:rPr>
                      <w:rFonts w:ascii="Courier New" w:hAnsi="Courier New" w:cs="Courier New"/>
                      <w:sz w:val="16"/>
                      <w:szCs w:val="16"/>
                    </w:rPr>
                    <w:t>" class="</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super="Videotape</w:t>
                  </w:r>
                  <w:proofErr w:type="gramStart"/>
                  <w:r w:rsidRPr="00BA670C">
                    <w:rPr>
                      <w:rFonts w:ascii="Courier New" w:hAnsi="Courier New" w:cs="Courier New"/>
                      <w:sz w:val="16"/>
                      <w:szCs w:val="16"/>
                    </w:rPr>
                    <w:t>"  abstract</w:t>
                  </w:r>
                  <w:proofErr w:type="gramEnd"/>
                  <w:r w:rsidRPr="00BA670C">
                    <w:rPr>
                      <w:rFonts w:ascii="Courier New" w:hAnsi="Courier New" w:cs="Courier New"/>
                      <w:sz w:val="16"/>
                      <w:szCs w:val="16"/>
                    </w:rPr>
                    <w:t>=true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java_path</w:t>
                  </w:r>
                  <w:proofErr w:type="spellEnd"/>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java_mapping</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State_Behavior</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w:t>
                  </w:r>
                  <w:r w:rsidRPr="00BA670C">
                    <w:rPr>
                      <w:rFonts w:ascii="Courier New" w:hAnsi="Courier New" w:cs="Courier New"/>
                      <w:sz w:val="16"/>
                      <w:szCs w:val="16"/>
                    </w:rPr>
                    <w:br/>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Class id="</w:t>
                  </w:r>
                  <w:proofErr w:type="spellStart"/>
                  <w:r w:rsidRPr="00BA670C">
                    <w:rPr>
                      <w:rFonts w:ascii="Courier New" w:hAnsi="Courier New" w:cs="Courier New"/>
                      <w:sz w:val="16"/>
                      <w:szCs w:val="16"/>
                    </w:rPr>
                    <w:t>KillBill</w:t>
                  </w:r>
                  <w:proofErr w:type="spellEnd"/>
                  <w:r w:rsidRPr="00BA670C">
                    <w:rPr>
                      <w:rFonts w:ascii="Courier New" w:hAnsi="Courier New" w:cs="Courier New"/>
                      <w:sz w:val="16"/>
                      <w:szCs w:val="16"/>
                    </w:rPr>
                    <w:t>" class="</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super="</w:t>
                  </w:r>
                  <w:proofErr w:type="spellStart"/>
                  <w:r w:rsidRPr="00BA670C">
                    <w:rPr>
                      <w:rFonts w:ascii="Courier New" w:hAnsi="Courier New" w:cs="Courier New"/>
                      <w:sz w:val="16"/>
                      <w:szCs w:val="16"/>
                    </w:rPr>
                    <w:t>RestrictedVideotape</w:t>
                  </w:r>
                  <w:proofErr w:type="spellEnd"/>
                  <w:r w:rsidRPr="00BA670C">
                    <w:rPr>
                      <w:rFonts w:ascii="Courier New" w:hAnsi="Courier New" w:cs="Courier New"/>
                      <w:sz w:val="16"/>
                      <w:szCs w:val="16"/>
                    </w:rPr>
                    <w:t>"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java_mapping</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No_Java</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title</w:t>
                  </w:r>
                  <w:proofErr w:type="gramEnd"/>
                  <w:r w:rsidRPr="00BA670C">
                    <w:rPr>
                      <w:rFonts w:ascii="Courier New" w:hAnsi="Courier New" w:cs="Courier New"/>
                      <w:sz w:val="16"/>
                      <w:szCs w:val="16"/>
                    </w:rPr>
                    <w:t xml:space="preserve"> "Kill Bill: Vol. 1 (2003)"</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proofErr w:type="gramStart"/>
                  <w:r w:rsidRPr="00BA670C">
                    <w:rPr>
                      <w:rFonts w:ascii="Courier New" w:hAnsi="Courier New" w:cs="Courier New"/>
                      <w:sz w:val="16"/>
                      <w:szCs w:val="16"/>
                    </w:rPr>
                    <w:t>minimumAge</w:t>
                  </w:r>
                  <w:proofErr w:type="spellEnd"/>
                  <w:proofErr w:type="gramEnd"/>
                  <w:r w:rsidRPr="00BA670C">
                    <w:rPr>
                      <w:rFonts w:ascii="Courier New" w:hAnsi="Courier New" w:cs="Courier New"/>
                      <w:sz w:val="16"/>
                      <w:szCs w:val="16"/>
                    </w:rPr>
                    <w:t xml:space="preserve"> 19</w:t>
                  </w:r>
                </w:p>
                <w:p w:rsidR="00BA670C" w:rsidRPr="00BA670C" w:rsidRDefault="00BA670C" w:rsidP="00BA670C">
                  <w:pPr>
                    <w:autoSpaceDE w:val="0"/>
                    <w:autoSpaceDN w:val="0"/>
                    <w:adjustRightInd w:val="0"/>
                    <w:spacing w:after="0"/>
                    <w:rPr>
                      <w:rFonts w:cstheme="minorHAnsi"/>
                      <w:sz w:val="18"/>
                      <w:szCs w:val="18"/>
                    </w:rPr>
                  </w:pPr>
                  <w:r w:rsidRPr="00BA670C">
                    <w:rPr>
                      <w:rFonts w:ascii="Courier New" w:hAnsi="Courier New" w:cs="Courier New"/>
                      <w:sz w:val="16"/>
                      <w:szCs w:val="16"/>
                    </w:rPr>
                    <w:t>}</w:t>
                  </w:r>
                </w:p>
                <w:p w:rsidR="00BA670C" w:rsidRPr="00ED4124" w:rsidRDefault="00BA670C" w:rsidP="00BA670C">
                  <w:pPr>
                    <w:autoSpaceDE w:val="0"/>
                    <w:autoSpaceDN w:val="0"/>
                    <w:adjustRightInd w:val="0"/>
                    <w:rPr>
                      <w:rFonts w:cstheme="minorHAnsi"/>
                      <w:sz w:val="14"/>
                      <w:szCs w:val="14"/>
                    </w:rPr>
                  </w:pPr>
                  <w:proofErr w:type="gramStart"/>
                  <w:r w:rsidRPr="00ED4124">
                    <w:rPr>
                      <w:rFonts w:cstheme="minorHAnsi"/>
                      <w:b/>
                      <w:bCs/>
                      <w:sz w:val="20"/>
                      <w:szCs w:val="16"/>
                    </w:rPr>
                    <w:t>Listing 7a.</w:t>
                  </w:r>
                  <w:proofErr w:type="gramEnd"/>
                  <w:r w:rsidRPr="00ED4124">
                    <w:rPr>
                      <w:rFonts w:cstheme="minorHAnsi"/>
                      <w:b/>
                      <w:bCs/>
                      <w:sz w:val="20"/>
                      <w:szCs w:val="16"/>
                    </w:rPr>
                    <w:t xml:space="preserve"> </w:t>
                  </w:r>
                  <w:proofErr w:type="gramStart"/>
                  <w:r w:rsidRPr="00ED4124">
                    <w:rPr>
                      <w:rFonts w:cstheme="minorHAnsi"/>
                      <w:b/>
                      <w:bCs/>
                      <w:sz w:val="20"/>
                      <w:szCs w:val="16"/>
                    </w:rPr>
                    <w:t>Restricted movie implementation in Ink.</w:t>
                  </w:r>
                  <w:proofErr w:type="gramEnd"/>
                </w:p>
                <w:p w:rsidR="00BA670C" w:rsidRPr="00BA670C" w:rsidRDefault="00BA670C" w:rsidP="00BA670C">
                  <w:pPr>
                    <w:autoSpaceDE w:val="0"/>
                    <w:autoSpaceDN w:val="0"/>
                    <w:adjustRightInd w:val="0"/>
                    <w:spacing w:after="0"/>
                    <w:rPr>
                      <w:rFonts w:cstheme="minorHAnsi"/>
                      <w:sz w:val="18"/>
                      <w:szCs w:val="18"/>
                    </w:rPr>
                  </w:pPr>
                </w:p>
              </w:txbxContent>
            </v:textbox>
            <w10:wrap type="topAndBottom"/>
          </v:shape>
        </w:pict>
      </w:r>
      <w:r w:rsidR="00D55CD3">
        <w:t xml:space="preserve">As time goes by, a new requirement arises: restricted movies should be classified as such, and for those movies the renter’s age should be verified. The updated model and behavior appear in listings 2a and 2b. The </w:t>
      </w:r>
      <w:proofErr w:type="spellStart"/>
      <w:r w:rsidR="00D55CD3" w:rsidRPr="00066889">
        <w:rPr>
          <w:rFonts w:ascii="Courier New" w:hAnsi="Courier New" w:cs="Courier New"/>
          <w:sz w:val="16"/>
          <w:szCs w:val="16"/>
        </w:rPr>
        <w:t>RestrictedMovie</w:t>
      </w:r>
      <w:proofErr w:type="spellEnd"/>
      <w:r w:rsidR="00D55CD3">
        <w:t xml:space="preserve"> metaclass sets the inherited </w:t>
      </w:r>
      <w:r w:rsidR="00D55CD3" w:rsidRPr="00066889">
        <w:rPr>
          <w:rFonts w:ascii="Courier New" w:hAnsi="Courier New" w:cs="Courier New"/>
          <w:sz w:val="16"/>
          <w:szCs w:val="16"/>
        </w:rPr>
        <w:t>rating</w:t>
      </w:r>
      <w:r w:rsidR="00D55CD3">
        <w:t xml:space="preserve"> property to a final value “R”, and introduces a new property: </w:t>
      </w:r>
      <w:proofErr w:type="spellStart"/>
      <w:r w:rsidR="00D55CD3" w:rsidRPr="00066889">
        <w:rPr>
          <w:rFonts w:ascii="Courier New" w:hAnsi="Courier New" w:cs="Courier New"/>
          <w:sz w:val="16"/>
          <w:szCs w:val="16"/>
        </w:rPr>
        <w:t>minimumAge</w:t>
      </w:r>
      <w:proofErr w:type="spellEnd"/>
      <w:r w:rsidR="00D55CD3">
        <w:t xml:space="preserve">. </w:t>
      </w:r>
      <w:r w:rsidR="00215FF2">
        <w:t xml:space="preserve"> </w:t>
      </w:r>
      <w:proofErr w:type="spellStart"/>
      <w:r w:rsidR="00D55CD3" w:rsidRPr="00066889">
        <w:rPr>
          <w:rFonts w:ascii="Courier New" w:hAnsi="Courier New" w:cs="Courier New"/>
          <w:sz w:val="16"/>
          <w:szCs w:val="16"/>
        </w:rPr>
        <w:t>RestrictedVideotapeImpl</w:t>
      </w:r>
      <w:proofErr w:type="spellEnd"/>
      <w:r w:rsidR="00D55CD3">
        <w:t xml:space="preserve"> overrides the </w:t>
      </w:r>
      <w:proofErr w:type="spellStart"/>
      <w:proofErr w:type="gramStart"/>
      <w:r w:rsidR="00D55CD3" w:rsidRPr="00066889">
        <w:rPr>
          <w:rFonts w:ascii="Courier New" w:hAnsi="Courier New" w:cs="Courier New"/>
          <w:sz w:val="16"/>
          <w:szCs w:val="16"/>
        </w:rPr>
        <w:t>canRent</w:t>
      </w:r>
      <w:proofErr w:type="spellEnd"/>
      <w:r w:rsidR="00D55CD3">
        <w:rPr>
          <w:rFonts w:ascii="Courier New" w:hAnsi="Courier New" w:cs="Courier New"/>
          <w:sz w:val="16"/>
          <w:szCs w:val="16"/>
        </w:rPr>
        <w:t>(</w:t>
      </w:r>
      <w:proofErr w:type="gramEnd"/>
      <w:r w:rsidR="00D55CD3">
        <w:rPr>
          <w:rFonts w:ascii="Courier New" w:hAnsi="Courier New" w:cs="Courier New"/>
          <w:sz w:val="16"/>
          <w:szCs w:val="16"/>
        </w:rPr>
        <w:t>)</w:t>
      </w:r>
      <w:r w:rsidR="00D55CD3">
        <w:t xml:space="preserve"> method and compares the renter’s age with the minimum rental age as defined by its metaclass.</w:t>
      </w:r>
      <w:r w:rsidR="00DA36CF">
        <w:t xml:space="preserve"> In Listing 4 few Videotape instances are defined. These instances are being used in Listing 5 that demonstrates how a client code can interact with</w:t>
      </w:r>
      <w:r w:rsidR="00D55CD3">
        <w:t xml:space="preserve"> the video-store model.</w:t>
      </w:r>
    </w:p>
    <w:p w:rsidR="00BA670C" w:rsidRDefault="00BA670C" w:rsidP="00DA36CF"/>
    <w:p w:rsidR="00BA670C" w:rsidRDefault="00BA670C" w:rsidP="00DA36CF"/>
    <w:p w:rsidR="00D55CD3" w:rsidRDefault="00A35441" w:rsidP="00D55CD3">
      <w:r>
        <w:rPr>
          <w:noProof/>
        </w:rPr>
        <w:lastRenderedPageBreak/>
        <w:pict>
          <v:shape id="Text Box 16" o:spid="_x0000_s1030" type="#_x0000_t202" style="position:absolute;margin-left:3.4pt;margin-top:.35pt;width:240.8pt;height:480.5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" strokecolor="gray [1629]" strokeweight="1.5pt">
            <v:textbox style="mso-next-textbox:#Text Box 16" inset="0,,0">
              <w:txbxContent>
                <w:p w:rsidR="00221846" w:rsidRPr="00AF64F9" w:rsidRDefault="00221846" w:rsidP="00221846">
                  <w:pPr>
                    <w:autoSpaceDE w:val="0"/>
                    <w:autoSpaceDN w:val="0"/>
                    <w:adjustRightInd w:val="0"/>
                    <w:spacing w:after="0"/>
                    <w:rPr>
                      <w:rFonts w:ascii="Courier New" w:hAnsi="Courier New" w:cs="Courier New"/>
                      <w:sz w:val="16"/>
                      <w:szCs w:val="16"/>
                    </w:rPr>
                  </w:pP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class </w:t>
                  </w:r>
                  <w:proofErr w:type="spellStart"/>
                  <w:r w:rsidRPr="00AF64F9">
                    <w:rPr>
                      <w:rFonts w:ascii="Courier New" w:hAnsi="Courier New" w:cs="Courier New"/>
                      <w:sz w:val="16"/>
                      <w:szCs w:val="16"/>
                    </w:rPr>
                    <w:t>ObjectEditorImpl</w:t>
                  </w:r>
                  <w:proofErr w:type="spellEnd"/>
                  <w:r w:rsidRPr="00AF64F9">
                    <w:rPr>
                      <w:rFonts w:ascii="Courier New" w:hAnsi="Courier New" w:cs="Courier New"/>
                      <w:sz w:val="16"/>
                      <w:szCs w:val="16"/>
                    </w:rPr>
                    <w:t xml:space="preserve">&lt;S extends </w:t>
                  </w:r>
                  <w:proofErr w:type="spellStart"/>
                  <w:r w:rsidRPr="00AF64F9">
                    <w:rPr>
                      <w:rFonts w:ascii="Courier New" w:hAnsi="Courier New" w:cs="Courier New"/>
                      <w:sz w:val="16"/>
                      <w:szCs w:val="16"/>
                    </w:rPr>
                    <w:t>ObjectEditorState</w:t>
                  </w:r>
                  <w:proofErr w:type="spellEnd"/>
                  <w:r w:rsidRPr="00AF64F9">
                    <w:rPr>
                      <w:rFonts w:ascii="Courier New" w:hAnsi="Courier New" w:cs="Courier New"/>
                      <w:sz w:val="16"/>
                      <w:szCs w:val="16"/>
                    </w:rPr>
                    <w:t xml:space="preserve">&gt; </w:t>
                  </w:r>
                </w:p>
                <w:p w:rsidR="00221846" w:rsidRPr="00AF64F9" w:rsidRDefault="00221846" w:rsidP="00221846">
                  <w:pPr>
                    <w:autoSpaceDE w:val="0"/>
                    <w:autoSpaceDN w:val="0"/>
                    <w:adjustRightInd w:val="0"/>
                    <w:spacing w:after="0"/>
                    <w:ind w:firstLine="720"/>
                    <w:rPr>
                      <w:rFonts w:ascii="Courier New" w:hAnsi="Courier New" w:cs="Courier New"/>
                      <w:sz w:val="16"/>
                      <w:szCs w:val="16"/>
                    </w:rPr>
                  </w:pPr>
                  <w:proofErr w:type="gramStart"/>
                  <w:r w:rsidRPr="00AF64F9">
                    <w:rPr>
                      <w:rFonts w:ascii="Courier New" w:hAnsi="Courier New" w:cs="Courier New"/>
                      <w:sz w:val="16"/>
                      <w:szCs w:val="16"/>
                    </w:rPr>
                    <w:t>extends</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InkObjectImpl</w:t>
                  </w:r>
                  <w:proofErr w:type="spellEnd"/>
                  <w:r w:rsidRPr="00AF64F9">
                    <w:rPr>
                      <w:rFonts w:ascii="Courier New" w:hAnsi="Courier New" w:cs="Courier New"/>
                      <w:sz w:val="16"/>
                      <w:szCs w:val="16"/>
                    </w:rPr>
                    <w:t xml:space="preserve">&lt;S&gt; implements </w:t>
                  </w:r>
                  <w:proofErr w:type="spellStart"/>
                  <w:r w:rsidRPr="00AF64F9">
                    <w:rPr>
                      <w:rFonts w:ascii="Courier New" w:hAnsi="Courier New" w:cs="Courier New"/>
                      <w:sz w:val="16"/>
                      <w:szCs w:val="16"/>
                    </w:rPr>
                    <w:t>ObjectEditor</w:t>
                  </w:r>
                  <w:proofErr w:type="spellEnd"/>
                  <w:r w:rsidRPr="00AF64F9">
                    <w:rPr>
                      <w:rFonts w:ascii="Courier New" w:hAnsi="Courier New" w:cs="Courier New"/>
                      <w:sz w:val="16"/>
                      <w:szCs w:val="16"/>
                    </w:rPr>
                    <w:t xml:space="preserve">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ObjectEditor</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createDescendent</w:t>
                  </w:r>
                  <w:proofErr w:type="spellEnd"/>
                  <w:r w:rsidRPr="00AF64F9">
                    <w:rPr>
                      <w:rFonts w:ascii="Courier New" w:hAnsi="Courier New" w:cs="Courier New"/>
                      <w:sz w:val="16"/>
                      <w:szCs w:val="16"/>
                    </w:rPr>
                    <w:t xml:space="preserve">(String </w:t>
                  </w:r>
                </w:p>
                <w:p w:rsidR="00221846" w:rsidRPr="00AF64F9" w:rsidRDefault="00221846" w:rsidP="00221846">
                  <w:pPr>
                    <w:autoSpaceDE w:val="0"/>
                    <w:autoSpaceDN w:val="0"/>
                    <w:adjustRightInd w:val="0"/>
                    <w:spacing w:after="0"/>
                    <w:ind w:firstLine="720"/>
                    <w:rPr>
                      <w:rFonts w:ascii="Courier New" w:hAnsi="Courier New" w:cs="Courier New"/>
                      <w:sz w:val="16"/>
                      <w:szCs w:val="16"/>
                    </w:rPr>
                  </w:pPr>
                  <w:proofErr w:type="spellStart"/>
                  <w:proofErr w:type="gramStart"/>
                  <w:r w:rsidRPr="00AF64F9">
                    <w:rPr>
                      <w:rFonts w:ascii="Courier New" w:hAnsi="Courier New" w:cs="Courier New"/>
                      <w:sz w:val="16"/>
                      <w:szCs w:val="16"/>
                    </w:rPr>
                    <w:t>descendentId</w:t>
                  </w:r>
                  <w:proofErr w:type="spellEnd"/>
                  <w:proofErr w:type="gram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InkObjectState</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descendentState</w:t>
                  </w:r>
                  <w:proofErr w:type="spellEnd"/>
                  <w:r w:rsidRPr="00AF64F9">
                    <w:rPr>
                      <w:rFonts w:ascii="Courier New" w:hAnsi="Courier New" w:cs="Courier New"/>
                      <w:sz w:val="16"/>
                      <w:szCs w:val="16"/>
                    </w:rPr>
                    <w:t xml:space="preserve"> = </w:t>
                  </w:r>
                </w:p>
                <w:p w:rsidR="00221846" w:rsidRPr="00AF64F9" w:rsidRDefault="00221846" w:rsidP="00221846">
                  <w:pPr>
                    <w:autoSpaceDE w:val="0"/>
                    <w:autoSpaceDN w:val="0"/>
                    <w:adjustRightInd w:val="0"/>
                    <w:spacing w:after="0"/>
                    <w:ind w:firstLine="720"/>
                    <w:rPr>
                      <w:rFonts w:ascii="Courier New" w:hAnsi="Courier New" w:cs="Courier New"/>
                      <w:sz w:val="16"/>
                      <w:szCs w:val="16"/>
                    </w:rPr>
                  </w:pPr>
                  <w:proofErr w:type="spellStart"/>
                  <w:proofErr w:type="gramStart"/>
                  <w:r w:rsidRPr="00AF64F9">
                    <w:rPr>
                      <w:rFonts w:ascii="Courier New" w:hAnsi="Courier New" w:cs="Courier New"/>
                      <w:sz w:val="16"/>
                      <w:szCs w:val="16"/>
                    </w:rPr>
                    <w:t>targetState.cloneState</w:t>
                  </w:r>
                  <w:proofErr w:type="spellEnd"/>
                  <w:r w:rsidRPr="00AF64F9">
                    <w:rPr>
                      <w:rFonts w:ascii="Courier New" w:hAnsi="Courier New" w:cs="Courier New"/>
                      <w:sz w:val="16"/>
                      <w:szCs w:val="16"/>
                    </w:rPr>
                    <w:t>(</w:t>
                  </w:r>
                  <w:proofErr w:type="gram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ObjectEditor</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descendentEditor</w:t>
                  </w:r>
                  <w:proofErr w:type="spellEnd"/>
                  <w:r w:rsidRPr="00AF64F9">
                    <w:rPr>
                      <w:rFonts w:ascii="Courier New" w:hAnsi="Courier New" w:cs="Courier New"/>
                      <w:sz w:val="16"/>
                      <w:szCs w:val="16"/>
                    </w:rPr>
                    <w:t xml:space="preserve"> = </w:t>
                  </w:r>
                </w:p>
                <w:p w:rsidR="00221846" w:rsidRPr="00AF64F9" w:rsidRDefault="00221846" w:rsidP="00221846">
                  <w:pPr>
                    <w:autoSpaceDE w:val="0"/>
                    <w:autoSpaceDN w:val="0"/>
                    <w:adjustRightInd w:val="0"/>
                    <w:spacing w:after="0"/>
                    <w:ind w:firstLine="720"/>
                    <w:rPr>
                      <w:rFonts w:ascii="Courier New" w:hAnsi="Courier New" w:cs="Courier New"/>
                      <w:sz w:val="16"/>
                      <w:szCs w:val="16"/>
                    </w:rPr>
                  </w:pPr>
                  <w:proofErr w:type="spellStart"/>
                  <w:proofErr w:type="gramStart"/>
                  <w:r w:rsidRPr="00AF64F9">
                    <w:rPr>
                      <w:rFonts w:ascii="Courier New" w:hAnsi="Courier New" w:cs="Courier New"/>
                      <w:sz w:val="16"/>
                      <w:szCs w:val="16"/>
                    </w:rPr>
                    <w:t>descendentState.reflect</w:t>
                  </w:r>
                  <w:proofErr w:type="spellEnd"/>
                  <w:r w:rsidRPr="00AF64F9">
                    <w:rPr>
                      <w:rFonts w:ascii="Courier New" w:hAnsi="Courier New" w:cs="Courier New"/>
                      <w:sz w:val="16"/>
                      <w:szCs w:val="16"/>
                    </w:rPr>
                    <w:t>(</w:t>
                  </w:r>
                  <w:proofErr w:type="gramEnd"/>
                  <w:r w:rsidRPr="00AF64F9">
                    <w:rPr>
                      <w:rFonts w:ascii="Courier New" w:hAnsi="Courier New" w:cs="Courier New"/>
                      <w:sz w:val="16"/>
                      <w:szCs w:val="16"/>
                    </w:rPr>
                    <w:t>).edit();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descendentEditor.setSuper</w:t>
                  </w:r>
                  <w:proofErr w:type="spellEnd"/>
                  <w:r w:rsidRPr="00AF64F9">
                    <w:rPr>
                      <w:rFonts w:ascii="Courier New" w:hAnsi="Courier New" w:cs="Courier New"/>
                      <w:sz w:val="16"/>
                      <w:szCs w:val="16"/>
                    </w:rPr>
                    <w:t>(</w:t>
                  </w:r>
                  <w:proofErr w:type="spellStart"/>
                  <w:proofErr w:type="gramEnd"/>
                  <w:r w:rsidRPr="00AF64F9">
                    <w:rPr>
                      <w:rFonts w:ascii="Courier New" w:hAnsi="Courier New" w:cs="Courier New"/>
                      <w:sz w:val="16"/>
                      <w:szCs w:val="16"/>
                    </w:rPr>
                    <w:t>superState</w:t>
                  </w:r>
                  <w:proofErr w:type="spell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descendentEditor.setId</w:t>
                  </w:r>
                  <w:proofErr w:type="spellEnd"/>
                  <w:r w:rsidRPr="00AF64F9">
                    <w:rPr>
                      <w:rFonts w:ascii="Courier New" w:hAnsi="Courier New" w:cs="Courier New"/>
                      <w:sz w:val="16"/>
                      <w:szCs w:val="16"/>
                    </w:rPr>
                    <w:t>(</w:t>
                  </w:r>
                  <w:proofErr w:type="spellStart"/>
                  <w:proofErr w:type="gramEnd"/>
                  <w:r w:rsidRPr="00AF64F9">
                    <w:rPr>
                      <w:rFonts w:ascii="Courier New" w:hAnsi="Courier New" w:cs="Courier New"/>
                      <w:sz w:val="16"/>
                      <w:szCs w:val="16"/>
                    </w:rPr>
                    <w:t>descendentId</w:t>
                  </w:r>
                  <w:proofErr w:type="spell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return</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descendentEditor</w:t>
                  </w:r>
                  <w:proofErr w:type="spell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221846" w:rsidRPr="00AF64F9" w:rsidRDefault="00221846" w:rsidP="00221846">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221846" w:rsidRPr="00AF64F9" w:rsidRDefault="00221846" w:rsidP="00215FF2">
                  <w:pPr>
                    <w:autoSpaceDE w:val="0"/>
                    <w:autoSpaceDN w:val="0"/>
                    <w:adjustRightInd w:val="0"/>
                    <w:spacing w:after="0"/>
                    <w:rPr>
                      <w:rFonts w:cstheme="minorHAnsi"/>
                      <w:sz w:val="18"/>
                      <w:szCs w:val="18"/>
                    </w:rPr>
                  </w:pPr>
                  <w:proofErr w:type="gramStart"/>
                  <w:r w:rsidRPr="00AF64F9">
                    <w:rPr>
                      <w:rFonts w:cstheme="minorHAnsi"/>
                      <w:b/>
                      <w:bCs/>
                      <w:sz w:val="20"/>
                      <w:szCs w:val="16"/>
                    </w:rPr>
                    <w:t>Listing 3.</w:t>
                  </w:r>
                  <w:proofErr w:type="gramEnd"/>
                  <w:r w:rsidRPr="00AF64F9">
                    <w:rPr>
                      <w:rFonts w:cstheme="minorHAnsi"/>
                      <w:b/>
                      <w:bCs/>
                      <w:sz w:val="20"/>
                      <w:szCs w:val="16"/>
                    </w:rPr>
                    <w:t xml:space="preserve"> MOP implementation for creating new class</w:t>
                  </w:r>
                  <w:r w:rsidR="00215FF2">
                    <w:rPr>
                      <w:rFonts w:cstheme="minorHAnsi"/>
                      <w:b/>
                      <w:bCs/>
                      <w:sz w:val="20"/>
                      <w:szCs w:val="16"/>
                    </w:rPr>
                    <w:t xml:space="preserve"> using Mirror API.</w:t>
                  </w:r>
                </w:p>
                <w:p w:rsidR="00221846" w:rsidRPr="00AF64F9" w:rsidRDefault="00221846" w:rsidP="00221846">
                  <w:pPr>
                    <w:autoSpaceDE w:val="0"/>
                    <w:autoSpaceDN w:val="0"/>
                    <w:adjustRightInd w:val="0"/>
                    <w:spacing w:after="0"/>
                    <w:rPr>
                      <w:rFonts w:cstheme="minorHAnsi"/>
                      <w:sz w:val="18"/>
                      <w:szCs w:val="18"/>
                    </w:rPr>
                  </w:pP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id="Customer1" class="Customer"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"Peter Parker"</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age</w:t>
                  </w:r>
                  <w:proofErr w:type="gramEnd"/>
                  <w:r w:rsidRPr="00AF64F9">
                    <w:rPr>
                      <w:rFonts w:ascii="Courier New" w:hAnsi="Courier New" w:cs="Courier New"/>
                      <w:sz w:val="16"/>
                      <w:szCs w:val="16"/>
                    </w:rPr>
                    <w:t xml:space="preserve"> 18</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id="Customer2" class="Customer"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"John Connor"</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age</w:t>
                  </w:r>
                  <w:proofErr w:type="gramEnd"/>
                  <w:r w:rsidRPr="00AF64F9">
                    <w:rPr>
                      <w:rFonts w:ascii="Courier New" w:hAnsi="Courier New" w:cs="Courier New"/>
                      <w:sz w:val="16"/>
                      <w:szCs w:val="16"/>
                    </w:rPr>
                    <w:t xml:space="preserve"> 33</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id="TerminatorTape1" class="Terminator"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isRented</w:t>
                  </w:r>
                  <w:proofErr w:type="spellEnd"/>
                  <w:proofErr w:type="gramEnd"/>
                  <w:r w:rsidRPr="00AF64F9">
                    <w:rPr>
                      <w:rFonts w:ascii="Courier New" w:hAnsi="Courier New" w:cs="Courier New"/>
                      <w:sz w:val="16"/>
                      <w:szCs w:val="16"/>
                    </w:rPr>
                    <w:t xml:space="preserve"> false</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221846" w:rsidRPr="00AF64F9" w:rsidRDefault="00221846" w:rsidP="00A733A0">
                  <w:pPr>
                    <w:autoSpaceDE w:val="0"/>
                    <w:autoSpaceDN w:val="0"/>
                    <w:adjustRightInd w:val="0"/>
                    <w:spacing w:after="0"/>
                    <w:rPr>
                      <w:rFonts w:ascii="Courier New" w:hAnsi="Courier New" w:cs="Courier New"/>
                      <w:sz w:val="16"/>
                      <w:szCs w:val="16"/>
                    </w:rPr>
                  </w:pP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id="TerminatorTape2" class="Terminator"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isRented</w:t>
                  </w:r>
                  <w:proofErr w:type="spellEnd"/>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renter</w:t>
                  </w:r>
                  <w:proofErr w:type="gramEnd"/>
                  <w:r w:rsidRPr="00AF64F9">
                    <w:rPr>
                      <w:rFonts w:ascii="Courier New" w:hAnsi="Courier New" w:cs="Courier New"/>
                      <w:sz w:val="16"/>
                      <w:szCs w:val="16"/>
                    </w:rPr>
                    <w:t xml:space="preserve"> ref="Customer2"</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id="SpidermanTape1" class="Spiderman"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isRented</w:t>
                  </w:r>
                  <w:proofErr w:type="spellEnd"/>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renter</w:t>
                  </w:r>
                  <w:proofErr w:type="gramEnd"/>
                  <w:r w:rsidRPr="00AF64F9">
                    <w:rPr>
                      <w:rFonts w:ascii="Courier New" w:hAnsi="Courier New" w:cs="Courier New"/>
                      <w:sz w:val="16"/>
                      <w:szCs w:val="16"/>
                    </w:rPr>
                    <w:t xml:space="preserve"> ref="Customer1"</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hasSubtitles</w:t>
                  </w:r>
                  <w:proofErr w:type="spellEnd"/>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id="KillBillTape1" class="</w:t>
                  </w:r>
                  <w:proofErr w:type="spellStart"/>
                  <w:r w:rsidRPr="00AF64F9">
                    <w:rPr>
                      <w:rFonts w:ascii="Courier New" w:hAnsi="Courier New" w:cs="Courier New"/>
                      <w:sz w:val="16"/>
                      <w:szCs w:val="16"/>
                    </w:rPr>
                    <w:t>KillBill</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isRented</w:t>
                  </w:r>
                  <w:proofErr w:type="spellEnd"/>
                  <w:proofErr w:type="gramEnd"/>
                  <w:r w:rsidRPr="00AF64F9">
                    <w:rPr>
                      <w:rFonts w:ascii="Courier New" w:hAnsi="Courier New" w:cs="Courier New"/>
                      <w:sz w:val="16"/>
                      <w:szCs w:val="16"/>
                    </w:rPr>
                    <w:t xml:space="preserve"> false</w:t>
                  </w:r>
                </w:p>
                <w:p w:rsidR="00A733A0" w:rsidRPr="00AF64F9" w:rsidRDefault="00A733A0" w:rsidP="00A733A0">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A733A0" w:rsidRPr="00AF64F9" w:rsidRDefault="009E6B7D" w:rsidP="00A733A0">
                  <w:pPr>
                    <w:autoSpaceDE w:val="0"/>
                    <w:autoSpaceDN w:val="0"/>
                    <w:adjustRightInd w:val="0"/>
                    <w:spacing w:after="0"/>
                    <w:rPr>
                      <w:rFonts w:cstheme="minorHAnsi"/>
                      <w:sz w:val="14"/>
                      <w:szCs w:val="14"/>
                    </w:rPr>
                  </w:pPr>
                  <w:proofErr w:type="gramStart"/>
                  <w:r w:rsidRPr="00AF64F9">
                    <w:rPr>
                      <w:rFonts w:cstheme="minorHAnsi"/>
                      <w:b/>
                      <w:bCs/>
                      <w:sz w:val="20"/>
                      <w:szCs w:val="16"/>
                    </w:rPr>
                    <w:t>Listing 4</w:t>
                  </w:r>
                  <w:r w:rsidR="00A733A0" w:rsidRPr="00AF64F9">
                    <w:rPr>
                      <w:rFonts w:cstheme="minorHAnsi"/>
                      <w:b/>
                      <w:bCs/>
                      <w:sz w:val="20"/>
                      <w:szCs w:val="16"/>
                    </w:rPr>
                    <w:t>.</w:t>
                  </w:r>
                  <w:proofErr w:type="gramEnd"/>
                  <w:r w:rsidR="00A733A0" w:rsidRPr="00AF64F9">
                    <w:rPr>
                      <w:rFonts w:cstheme="minorHAnsi"/>
                      <w:b/>
                      <w:bCs/>
                      <w:sz w:val="20"/>
                      <w:szCs w:val="16"/>
                    </w:rPr>
                    <w:t xml:space="preserve"> </w:t>
                  </w:r>
                  <w:proofErr w:type="gramStart"/>
                  <w:r w:rsidR="00A733A0" w:rsidRPr="00AF64F9">
                    <w:rPr>
                      <w:rFonts w:cstheme="minorHAnsi"/>
                      <w:b/>
                      <w:bCs/>
                      <w:sz w:val="20"/>
                      <w:szCs w:val="16"/>
                    </w:rPr>
                    <w:t>Videotape instances.</w:t>
                  </w:r>
                  <w:proofErr w:type="gramEnd"/>
                </w:p>
                <w:p w:rsidR="00A733A0" w:rsidRPr="00AF64F9" w:rsidRDefault="00A733A0" w:rsidP="00A733A0">
                  <w:pPr>
                    <w:autoSpaceDE w:val="0"/>
                    <w:autoSpaceDN w:val="0"/>
                    <w:adjustRightInd w:val="0"/>
                    <w:spacing w:after="0"/>
                    <w:rPr>
                      <w:rFonts w:cstheme="minorHAnsi"/>
                      <w:sz w:val="18"/>
                      <w:szCs w:val="18"/>
                    </w:rPr>
                  </w:pPr>
                </w:p>
                <w:p w:rsidR="00A733A0" w:rsidRPr="00AF64F9" w:rsidRDefault="00A733A0" w:rsidP="00A733A0">
                  <w:pPr>
                    <w:autoSpaceDE w:val="0"/>
                    <w:autoSpaceDN w:val="0"/>
                    <w:adjustRightInd w:val="0"/>
                    <w:spacing w:after="0"/>
                    <w:rPr>
                      <w:rFonts w:cstheme="minorHAnsi"/>
                      <w:sz w:val="18"/>
                      <w:szCs w:val="18"/>
                    </w:rPr>
                  </w:pPr>
                </w:p>
              </w:txbxContent>
            </v:textbox>
            <w10:wrap type="topAndBottom"/>
          </v:shape>
        </w:pict>
      </w:r>
      <w:r w:rsidR="00D55CD3">
        <w:t xml:space="preserve">  </w:t>
      </w:r>
    </w:p>
    <w:p w:rsidR="001E712A" w:rsidRDefault="00865C66" w:rsidP="003733DF">
      <w:r>
        <w:br w:type="page"/>
      </w:r>
      <w:r w:rsidR="00A35441" w:rsidRPr="00A35441">
        <w:rPr>
          <w:rFonts w:ascii="Courier New" w:hAnsi="Courier New" w:cs="Courier New"/>
          <w:noProof/>
          <w:sz w:val="16"/>
          <w:szCs w:val="16"/>
        </w:rPr>
        <w:lastRenderedPageBreak/>
        <w:pict>
          <v:shape id="_x0000_s1031" type="#_x0000_t202" style="position:absolute;margin-left:1.45pt;margin-top:-1.05pt;width:461.1pt;height:547.1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" strokecolor="gray [1629]" strokeweight="1.5pt">
            <v:textbox style="mso-next-textbox:#_x0000_s1031" inset="0,,0">
              <w:txbxContent>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@Test</w:t>
                  </w:r>
                </w:p>
                <w:p w:rsidR="00221846" w:rsidRPr="00215FF2" w:rsidRDefault="00A35441" w:rsidP="00221846">
                  <w:pPr>
                    <w:autoSpaceDE w:val="0"/>
                    <w:autoSpaceDN w:val="0"/>
                    <w:adjustRightInd w:val="0"/>
                    <w:spacing w:after="0"/>
                    <w:rPr>
                      <w:rFonts w:ascii="Courier New" w:hAnsi="Courier New" w:cs="Courier New"/>
                      <w:sz w:val="16"/>
                      <w:szCs w:val="16"/>
                    </w:rPr>
                  </w:pPr>
                  <w:proofErr w:type="gramStart"/>
                  <w:r w:rsidRPr="00A35441">
                    <w:rPr>
                      <w:rFonts w:ascii="Courier New" w:hAnsi="Courier New" w:cs="Courier New"/>
                      <w:sz w:val="16"/>
                      <w:szCs w:val="16"/>
                    </w:rPr>
                    <w:t>public</w:t>
                  </w:r>
                  <w:proofErr w:type="gramEnd"/>
                  <w:r w:rsidRPr="00A35441">
                    <w:rPr>
                      <w:rFonts w:ascii="Courier New" w:hAnsi="Courier New" w:cs="Courier New"/>
                      <w:sz w:val="16"/>
                      <w:szCs w:val="16"/>
                    </w:rPr>
                    <w:t xml:space="preserve"> void </w:t>
                  </w:r>
                  <w:proofErr w:type="spellStart"/>
                  <w:r w:rsidRPr="00A35441">
                    <w:rPr>
                      <w:rFonts w:ascii="Courier New" w:hAnsi="Courier New" w:cs="Courier New"/>
                      <w:sz w:val="16"/>
                      <w:szCs w:val="16"/>
                    </w:rPr>
                    <w:t>testVideoStore</w:t>
                  </w:r>
                  <w:proofErr w:type="spellEnd"/>
                  <w:r w:rsidRPr="00A35441">
                    <w:rPr>
                      <w:rFonts w:ascii="Courier New" w:hAnsi="Courier New" w:cs="Courier New"/>
                      <w:sz w:val="16"/>
                      <w:szCs w:val="16"/>
                    </w:rPr>
                    <w:t>() {</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Context </w:t>
                  </w:r>
                  <w:proofErr w:type="spellStart"/>
                  <w:r w:rsidRPr="00A35441">
                    <w:rPr>
                      <w:rFonts w:ascii="Courier New" w:hAnsi="Courier New" w:cs="Courier New"/>
                      <w:sz w:val="16"/>
                      <w:szCs w:val="16"/>
                    </w:rPr>
                    <w:t>context</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InkVM.instance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getContext</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terminatorTape1 = </w:t>
                  </w:r>
                  <w:proofErr w:type="spellStart"/>
                  <w:proofErr w:type="gramStart"/>
                  <w:r w:rsidRPr="00A35441">
                    <w:rPr>
                      <w:rFonts w:ascii="Courier New" w:hAnsi="Courier New" w:cs="Courier New"/>
                      <w:sz w:val="16"/>
                      <w:szCs w:val="16"/>
                    </w:rPr>
                    <w:t>context.getObject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"ink.tutorial:TerminatorTape1");</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terminatorTape2 = </w:t>
                  </w:r>
                  <w:proofErr w:type="spellStart"/>
                  <w:proofErr w:type="gramStart"/>
                  <w:r w:rsidRPr="00A35441">
                    <w:rPr>
                      <w:rFonts w:ascii="Courier New" w:hAnsi="Courier New" w:cs="Courier New"/>
                      <w:sz w:val="16"/>
                      <w:szCs w:val="16"/>
                    </w:rPr>
                    <w:t>context.getObject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"ink.tutorial:TerminatorTape2");</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spidermanTape1 = </w:t>
                  </w:r>
                  <w:proofErr w:type="spellStart"/>
                  <w:proofErr w:type="gramStart"/>
                  <w:r w:rsidRPr="00A35441">
                    <w:rPr>
                      <w:rFonts w:ascii="Courier New" w:hAnsi="Courier New" w:cs="Courier New"/>
                      <w:sz w:val="16"/>
                      <w:szCs w:val="16"/>
                    </w:rPr>
                    <w:t>context.getObject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"ink.tutorial:SpidermanTape1");</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killBillTape1 = </w:t>
                  </w:r>
                  <w:proofErr w:type="spellStart"/>
                  <w:proofErr w:type="gramStart"/>
                  <w:r w:rsidRPr="00A35441">
                    <w:rPr>
                      <w:rFonts w:ascii="Courier New" w:hAnsi="Courier New" w:cs="Courier New"/>
                      <w:sz w:val="16"/>
                      <w:szCs w:val="16"/>
                    </w:rPr>
                    <w:t>context.getObject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"ink.tutorial:KillBillTape1");</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CustomerState</w:t>
                  </w:r>
                  <w:proofErr w:type="spellEnd"/>
                  <w:r w:rsidRPr="00A35441">
                    <w:rPr>
                      <w:rFonts w:ascii="Courier New" w:hAnsi="Courier New" w:cs="Courier New"/>
                      <w:sz w:val="16"/>
                      <w:szCs w:val="16"/>
                    </w:rPr>
                    <w:t xml:space="preserve"> customer1 = </w:t>
                  </w:r>
                  <w:proofErr w:type="spellStart"/>
                  <w:proofErr w:type="gramStart"/>
                  <w:r w:rsidRPr="00A35441">
                    <w:rPr>
                      <w:rFonts w:ascii="Courier New" w:hAnsi="Courier New" w:cs="Courier New"/>
                      <w:sz w:val="16"/>
                      <w:szCs w:val="16"/>
                    </w:rPr>
                    <w:t>context.getState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"ink.tutorial:Customer1");</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CustomerState</w:t>
                  </w:r>
                  <w:proofErr w:type="spellEnd"/>
                  <w:r w:rsidRPr="00A35441">
                    <w:rPr>
                      <w:rFonts w:ascii="Courier New" w:hAnsi="Courier New" w:cs="Courier New"/>
                      <w:sz w:val="16"/>
                      <w:szCs w:val="16"/>
                    </w:rPr>
                    <w:t xml:space="preserve"> customer2 = </w:t>
                  </w:r>
                  <w:proofErr w:type="spellStart"/>
                  <w:proofErr w:type="gramStart"/>
                  <w:r w:rsidRPr="00A35441">
                    <w:rPr>
                      <w:rFonts w:ascii="Courier New" w:hAnsi="Courier New" w:cs="Courier New"/>
                      <w:sz w:val="16"/>
                      <w:szCs w:val="16"/>
                    </w:rPr>
                    <w:t>context.getState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"ink.tutorial:Customer2");</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terminatorTape1.canRent(customer1));</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!terminatorTape2.canRent(customer1));</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!killBillTape1.canRent(customer1));</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killBillTape1.canRent(customer2));</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gramStart"/>
                  <w:r w:rsidRPr="00A35441">
                    <w:rPr>
                      <w:rFonts w:ascii="Courier New" w:hAnsi="Courier New" w:cs="Courier New"/>
                      <w:sz w:val="16"/>
                      <w:szCs w:val="16"/>
                    </w:rPr>
                    <w:t>assertTrue(</w:t>
                  </w:r>
                  <w:proofErr w:type="gramEnd"/>
                  <w:r w:rsidRPr="00A35441">
                    <w:rPr>
                      <w:rFonts w:ascii="Courier New" w:hAnsi="Courier New" w:cs="Courier New"/>
                      <w:sz w:val="16"/>
                      <w:szCs w:val="16"/>
                    </w:rPr>
                    <w:t>(Boolean)spidermanTape1.reflect().getPropertyValue("hasSubtitles");</w:t>
                  </w:r>
                </w:p>
                <w:p w:rsidR="00221846" w:rsidRPr="00215FF2" w:rsidRDefault="00A35441" w:rsidP="00221846">
                  <w:pPr>
                    <w:autoSpaceDE w:val="0"/>
                    <w:autoSpaceDN w:val="0"/>
                    <w:adjustRightInd w:val="0"/>
                    <w:spacing w:after="0"/>
                    <w:rPr>
                      <w:rFonts w:cstheme="minorHAnsi"/>
                      <w:sz w:val="18"/>
                      <w:szCs w:val="18"/>
                    </w:rPr>
                  </w:pPr>
                  <w:r w:rsidRPr="00A35441">
                    <w:rPr>
                      <w:rFonts w:ascii="Courier New" w:hAnsi="Courier New" w:cs="Courier New"/>
                      <w:sz w:val="16"/>
                      <w:szCs w:val="16"/>
                    </w:rPr>
                    <w:t>}</w:t>
                  </w:r>
                </w:p>
                <w:p w:rsidR="00221846" w:rsidRPr="00215FF2" w:rsidRDefault="00221846" w:rsidP="00221846">
                  <w:pPr>
                    <w:autoSpaceDE w:val="0"/>
                    <w:autoSpaceDN w:val="0"/>
                    <w:adjustRightInd w:val="0"/>
                    <w:spacing w:after="0"/>
                    <w:rPr>
                      <w:rFonts w:cstheme="minorHAnsi"/>
                      <w:sz w:val="18"/>
                      <w:szCs w:val="18"/>
                    </w:rPr>
                  </w:pP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@Test</w:t>
                  </w:r>
                </w:p>
                <w:p w:rsidR="00221846" w:rsidRPr="00215FF2" w:rsidRDefault="00A35441" w:rsidP="00221846">
                  <w:pPr>
                    <w:autoSpaceDE w:val="0"/>
                    <w:autoSpaceDN w:val="0"/>
                    <w:adjustRightInd w:val="0"/>
                    <w:spacing w:after="0"/>
                    <w:rPr>
                      <w:rFonts w:ascii="Courier New" w:hAnsi="Courier New" w:cs="Courier New"/>
                      <w:sz w:val="16"/>
                      <w:szCs w:val="16"/>
                    </w:rPr>
                  </w:pPr>
                  <w:proofErr w:type="gramStart"/>
                  <w:r w:rsidRPr="00A35441">
                    <w:rPr>
                      <w:rFonts w:ascii="Courier New" w:hAnsi="Courier New" w:cs="Courier New"/>
                      <w:sz w:val="16"/>
                      <w:szCs w:val="16"/>
                    </w:rPr>
                    <w:t>public</w:t>
                  </w:r>
                  <w:proofErr w:type="gramEnd"/>
                  <w:r w:rsidRPr="00A35441">
                    <w:rPr>
                      <w:rFonts w:ascii="Courier New" w:hAnsi="Courier New" w:cs="Courier New"/>
                      <w:sz w:val="16"/>
                      <w:szCs w:val="16"/>
                    </w:rPr>
                    <w:t xml:space="preserve"> void </w:t>
                  </w:r>
                  <w:proofErr w:type="spellStart"/>
                  <w:r w:rsidRPr="00A35441">
                    <w:rPr>
                      <w:rFonts w:ascii="Courier New" w:hAnsi="Courier New" w:cs="Courier New"/>
                      <w:sz w:val="16"/>
                      <w:szCs w:val="16"/>
                    </w:rPr>
                    <w:t>testMOP</w:t>
                  </w:r>
                  <w:proofErr w:type="spellEnd"/>
                  <w:r w:rsidRPr="00A35441">
                    <w:rPr>
                      <w:rFonts w:ascii="Courier New" w:hAnsi="Courier New" w:cs="Courier New"/>
                      <w:sz w:val="16"/>
                      <w:szCs w:val="16"/>
                    </w:rPr>
                    <w:t>() {</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Context </w:t>
                  </w:r>
                  <w:proofErr w:type="spellStart"/>
                  <w:r w:rsidRPr="00A35441">
                    <w:rPr>
                      <w:rFonts w:ascii="Courier New" w:hAnsi="Courier New" w:cs="Courier New"/>
                      <w:sz w:val="16"/>
                      <w:szCs w:val="16"/>
                    </w:rPr>
                    <w:t>context</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InkVM.instance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getContext</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CustomerState</w:t>
                  </w:r>
                  <w:proofErr w:type="spellEnd"/>
                  <w:r w:rsidRPr="00A35441">
                    <w:rPr>
                      <w:rFonts w:ascii="Courier New" w:hAnsi="Courier New" w:cs="Courier New"/>
                      <w:sz w:val="16"/>
                      <w:szCs w:val="16"/>
                    </w:rPr>
                    <w:t xml:space="preserve"> customer1 = </w:t>
                  </w:r>
                  <w:proofErr w:type="spellStart"/>
                  <w:proofErr w:type="gramStart"/>
                  <w:r w:rsidRPr="00A35441">
                    <w:rPr>
                      <w:rFonts w:ascii="Courier New" w:hAnsi="Courier New" w:cs="Courier New"/>
                      <w:sz w:val="16"/>
                      <w:szCs w:val="16"/>
                    </w:rPr>
                    <w:t>context.getState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"ink.tutorial:Customer1");</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createMovie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example.videostore:Shrek</w:t>
                  </w:r>
                  <w:proofErr w:type="spellEnd"/>
                  <w:r w:rsidRPr="00A35441">
                    <w:rPr>
                      <w:rFonts w:ascii="Courier New" w:hAnsi="Courier New" w:cs="Courier New"/>
                      <w:sz w:val="16"/>
                      <w:szCs w:val="16"/>
                    </w:rPr>
                    <w:t>", "Shrek (2001)", "PG");</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shrekTape1 = </w:t>
                  </w:r>
                  <w:proofErr w:type="spellStart"/>
                  <w:proofErr w:type="gramStart"/>
                  <w:r w:rsidRPr="00A35441">
                    <w:rPr>
                      <w:rFonts w:ascii="Courier New" w:hAnsi="Courier New" w:cs="Courier New"/>
                      <w:sz w:val="16"/>
                      <w:szCs w:val="16"/>
                    </w:rPr>
                    <w:t>createTape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ink.tutorial:Shrek</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shrekTape1.canRent(customer1));</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createRestrictedMovie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ink.tutorial:FightClub</w:t>
                  </w:r>
                  <w:proofErr w:type="spellEnd"/>
                  <w:r w:rsidRPr="00A35441">
                    <w:rPr>
                      <w:rFonts w:ascii="Courier New" w:hAnsi="Courier New" w:cs="Courier New"/>
                      <w:sz w:val="16"/>
                      <w:szCs w:val="16"/>
                    </w:rPr>
                    <w:t xml:space="preserve">", "Fight </w:t>
                  </w:r>
                </w:p>
                <w:p w:rsidR="00221846" w:rsidRPr="00215FF2" w:rsidRDefault="00A35441" w:rsidP="00221846">
                  <w:pPr>
                    <w:autoSpaceDE w:val="0"/>
                    <w:autoSpaceDN w:val="0"/>
                    <w:adjustRightInd w:val="0"/>
                    <w:spacing w:after="0"/>
                    <w:ind w:firstLine="720"/>
                    <w:rPr>
                      <w:rFonts w:ascii="Courier New" w:hAnsi="Courier New" w:cs="Courier New"/>
                      <w:sz w:val="16"/>
                      <w:szCs w:val="16"/>
                    </w:rPr>
                  </w:pPr>
                  <w:r w:rsidRPr="00A35441">
                    <w:rPr>
                      <w:rFonts w:ascii="Courier New" w:hAnsi="Courier New" w:cs="Courier New"/>
                      <w:sz w:val="16"/>
                      <w:szCs w:val="16"/>
                    </w:rPr>
                    <w:t>Club (1999)", 21);</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fightClubTape1 = </w:t>
                  </w:r>
                  <w:proofErr w:type="spellStart"/>
                  <w:proofErr w:type="gramStart"/>
                  <w:r w:rsidRPr="00A35441">
                    <w:rPr>
                      <w:rFonts w:ascii="Courier New" w:hAnsi="Courier New" w:cs="Courier New"/>
                      <w:sz w:val="16"/>
                      <w:szCs w:val="16"/>
                    </w:rPr>
                    <w:t>createTape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ink.tutorial:FightClub</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!fightClubTape1.canRent(customer1));</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221846">
                  <w:pPr>
                    <w:autoSpaceDE w:val="0"/>
                    <w:autoSpaceDN w:val="0"/>
                    <w:adjustRightInd w:val="0"/>
                    <w:spacing w:after="0"/>
                    <w:rPr>
                      <w:rFonts w:ascii="Courier New" w:hAnsi="Courier New" w:cs="Courier New"/>
                      <w:sz w:val="16"/>
                      <w:szCs w:val="16"/>
                    </w:rPr>
                  </w:pPr>
                  <w:proofErr w:type="gramStart"/>
                  <w:r w:rsidRPr="00A35441">
                    <w:rPr>
                      <w:rFonts w:ascii="Courier New" w:hAnsi="Courier New" w:cs="Courier New"/>
                      <w:sz w:val="16"/>
                      <w:szCs w:val="16"/>
                    </w:rPr>
                    <w:t>private</w:t>
                  </w:r>
                  <w:proofErr w:type="gramEnd"/>
                  <w:r w:rsidRPr="00A35441">
                    <w:rPr>
                      <w:rFonts w:ascii="Courier New" w:hAnsi="Courier New" w:cs="Courier New"/>
                      <w:sz w:val="16"/>
                      <w:szCs w:val="16"/>
                    </w:rPr>
                    <w:t xml:space="preserve"> Videotape </w:t>
                  </w:r>
                  <w:proofErr w:type="spellStart"/>
                  <w:r w:rsidRPr="00A35441">
                    <w:rPr>
                      <w:rFonts w:ascii="Courier New" w:hAnsi="Courier New" w:cs="Courier New"/>
                      <w:sz w:val="16"/>
                      <w:szCs w:val="16"/>
                    </w:rPr>
                    <w:t>createTape</w:t>
                  </w:r>
                  <w:proofErr w:type="spellEnd"/>
                  <w:r w:rsidRPr="00A35441">
                    <w:rPr>
                      <w:rFonts w:ascii="Courier New" w:hAnsi="Courier New" w:cs="Courier New"/>
                      <w:sz w:val="16"/>
                      <w:szCs w:val="16"/>
                    </w:rPr>
                    <w:t xml:space="preserve">(String </w:t>
                  </w:r>
                  <w:proofErr w:type="spellStart"/>
                  <w:r w:rsidRPr="00A35441">
                    <w:rPr>
                      <w:rFonts w:ascii="Courier New" w:hAnsi="Courier New" w:cs="Courier New"/>
                      <w:sz w:val="16"/>
                      <w:szCs w:val="16"/>
                    </w:rPr>
                    <w:t>videotapeId</w:t>
                  </w:r>
                  <w:proofErr w:type="spellEnd"/>
                  <w:r w:rsidRPr="00A35441">
                    <w:rPr>
                      <w:rFonts w:ascii="Courier New" w:hAnsi="Courier New" w:cs="Courier New"/>
                      <w:sz w:val="16"/>
                      <w:szCs w:val="16"/>
                    </w:rPr>
                    <w:t>) {</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VideotapeState</w:t>
                  </w:r>
                  <w:proofErr w:type="spellEnd"/>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newTapeState</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InkVM.instance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getContext</w:t>
                  </w:r>
                  <w:proofErr w:type="spellEnd"/>
                  <w:r w:rsidRPr="00A35441">
                    <w:rPr>
                      <w:rFonts w:ascii="Courier New" w:hAnsi="Courier New" w:cs="Courier New"/>
                      <w:sz w:val="16"/>
                      <w:szCs w:val="16"/>
                    </w:rPr>
                    <w:t>().</w:t>
                  </w:r>
                  <w:proofErr w:type="spellStart"/>
                  <w:r w:rsidRPr="00A35441">
                    <w:rPr>
                      <w:rFonts w:ascii="Courier New" w:hAnsi="Courier New" w:cs="Courier New"/>
                      <w:sz w:val="16"/>
                      <w:szCs w:val="16"/>
                    </w:rPr>
                    <w:t>newInstance</w:t>
                  </w:r>
                  <w:proofErr w:type="spellEnd"/>
                  <w:r w:rsidRPr="00A35441">
                    <w:rPr>
                      <w:rFonts w:ascii="Courier New" w:hAnsi="Courier New" w:cs="Courier New"/>
                      <w:sz w:val="16"/>
                      <w:szCs w:val="16"/>
                    </w:rPr>
                    <w:t>(</w:t>
                  </w:r>
                  <w:proofErr w:type="spellStart"/>
                  <w:r w:rsidRPr="00A35441">
                    <w:rPr>
                      <w:rFonts w:ascii="Courier New" w:hAnsi="Courier New" w:cs="Courier New"/>
                      <w:sz w:val="16"/>
                      <w:szCs w:val="16"/>
                    </w:rPr>
                    <w:t>videotapeId</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newTapeState.setIsRented</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false);</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newTapeState.setRenter</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null);</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gramStart"/>
                  <w:r w:rsidRPr="00A35441">
                    <w:rPr>
                      <w:rFonts w:ascii="Courier New" w:hAnsi="Courier New" w:cs="Courier New"/>
                      <w:sz w:val="16"/>
                      <w:szCs w:val="16"/>
                    </w:rPr>
                    <w:t>return</w:t>
                  </w:r>
                  <w:proofErr w:type="gramEnd"/>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newTapeState.getBehavior</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221846">
                  <w:pPr>
                    <w:autoSpaceDE w:val="0"/>
                    <w:autoSpaceDN w:val="0"/>
                    <w:adjustRightInd w:val="0"/>
                    <w:spacing w:after="0"/>
                    <w:rPr>
                      <w:rFonts w:ascii="Courier New" w:hAnsi="Courier New" w:cs="Courier New"/>
                      <w:sz w:val="16"/>
                      <w:szCs w:val="16"/>
                    </w:rPr>
                  </w:pPr>
                  <w:proofErr w:type="gramStart"/>
                  <w:r w:rsidRPr="00A35441">
                    <w:rPr>
                      <w:rFonts w:ascii="Courier New" w:hAnsi="Courier New" w:cs="Courier New"/>
                      <w:sz w:val="16"/>
                      <w:szCs w:val="16"/>
                    </w:rPr>
                    <w:t>public</w:t>
                  </w:r>
                  <w:proofErr w:type="gramEnd"/>
                  <w:r w:rsidRPr="00A35441">
                    <w:rPr>
                      <w:rFonts w:ascii="Courier New" w:hAnsi="Courier New" w:cs="Courier New"/>
                      <w:sz w:val="16"/>
                      <w:szCs w:val="16"/>
                    </w:rPr>
                    <w:t xml:space="preserve"> void </w:t>
                  </w:r>
                  <w:proofErr w:type="spellStart"/>
                  <w:r w:rsidRPr="00A35441">
                    <w:rPr>
                      <w:rFonts w:ascii="Courier New" w:hAnsi="Courier New" w:cs="Courier New"/>
                      <w:sz w:val="16"/>
                      <w:szCs w:val="16"/>
                    </w:rPr>
                    <w:t>createMovie</w:t>
                  </w:r>
                  <w:proofErr w:type="spellEnd"/>
                  <w:r w:rsidRPr="00A35441">
                    <w:rPr>
                      <w:rFonts w:ascii="Courier New" w:hAnsi="Courier New" w:cs="Courier New"/>
                      <w:sz w:val="16"/>
                      <w:szCs w:val="16"/>
                    </w:rPr>
                    <w:t>(String id, String title, String rating) {</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Context </w:t>
                  </w:r>
                  <w:proofErr w:type="spellStart"/>
                  <w:r w:rsidRPr="00A35441">
                    <w:rPr>
                      <w:rFonts w:ascii="Courier New" w:hAnsi="Courier New" w:cs="Courier New"/>
                      <w:sz w:val="16"/>
                      <w:szCs w:val="16"/>
                    </w:rPr>
                    <w:t>context</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InkVM.instance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getContext</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InkObjectState</w:t>
                  </w:r>
                  <w:proofErr w:type="spellEnd"/>
                  <w:r w:rsidRPr="00A35441">
                    <w:rPr>
                      <w:rFonts w:ascii="Courier New" w:hAnsi="Courier New" w:cs="Courier New"/>
                      <w:sz w:val="16"/>
                      <w:szCs w:val="16"/>
                    </w:rPr>
                    <w:t xml:space="preserve"> videotape = </w:t>
                  </w:r>
                  <w:proofErr w:type="spellStart"/>
                  <w:proofErr w:type="gramStart"/>
                  <w:r w:rsidRPr="00A35441">
                    <w:rPr>
                      <w:rFonts w:ascii="Courier New" w:hAnsi="Courier New" w:cs="Courier New"/>
                      <w:sz w:val="16"/>
                      <w:szCs w:val="16"/>
                    </w:rPr>
                    <w:t>context.getState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ink.tutorial:Videotape</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ObjectEditor</w:t>
                  </w:r>
                  <w:proofErr w:type="spellEnd"/>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dynamicVideotapeEditor</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videotape.reflect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).edit().</w:t>
                  </w:r>
                  <w:proofErr w:type="spellStart"/>
                  <w:r w:rsidRPr="00A35441">
                    <w:rPr>
                      <w:rFonts w:ascii="Courier New" w:hAnsi="Courier New" w:cs="Courier New"/>
                      <w:sz w:val="16"/>
                      <w:szCs w:val="16"/>
                    </w:rPr>
                    <w:t>createDescendent</w:t>
                  </w:r>
                  <w:proofErr w:type="spellEnd"/>
                  <w:r w:rsidRPr="00A35441">
                    <w:rPr>
                      <w:rFonts w:ascii="Courier New" w:hAnsi="Courier New" w:cs="Courier New"/>
                      <w:sz w:val="16"/>
                      <w:szCs w:val="16"/>
                    </w:rPr>
                    <w:t>(id);</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gramStart"/>
                  <w:r w:rsidRPr="00A35441">
                    <w:rPr>
                      <w:rFonts w:ascii="Courier New" w:hAnsi="Courier New" w:cs="Courier New"/>
                      <w:sz w:val="16"/>
                      <w:szCs w:val="16"/>
                    </w:rPr>
                    <w:t>dynamicVideotapeEditor.setPropertyValue(</w:t>
                  </w:r>
                  <w:proofErr w:type="gramEnd"/>
                  <w:r w:rsidRPr="00A35441">
                    <w:rPr>
                      <w:rFonts w:ascii="Courier New" w:hAnsi="Courier New" w:cs="Courier New"/>
                      <w:sz w:val="16"/>
                      <w:szCs w:val="16"/>
                    </w:rPr>
                    <w:t>InkClassState.p_java_path, "");</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gramStart"/>
                  <w:r w:rsidRPr="00A35441">
                    <w:rPr>
                      <w:rFonts w:ascii="Courier New" w:hAnsi="Courier New" w:cs="Courier New"/>
                      <w:sz w:val="16"/>
                      <w:szCs w:val="16"/>
                    </w:rPr>
                    <w:t>dynamicVideotapeEditor.setPropertyValue(</w:t>
                  </w:r>
                  <w:proofErr w:type="gramEnd"/>
                  <w:r w:rsidRPr="00A35441">
                    <w:rPr>
                      <w:rFonts w:ascii="Courier New" w:hAnsi="Courier New" w:cs="Courier New"/>
                      <w:sz w:val="16"/>
                      <w:szCs w:val="16"/>
                    </w:rPr>
                    <w:t xml:space="preserve">InkClassState.p_java_mapping, </w:t>
                  </w:r>
                  <w:proofErr w:type="spellStart"/>
                  <w:r w:rsidRPr="00A35441">
                    <w:rPr>
                      <w:rFonts w:ascii="Courier New" w:hAnsi="Courier New" w:cs="Courier New"/>
                      <w:sz w:val="16"/>
                      <w:szCs w:val="16"/>
                    </w:rPr>
                    <w:t>JavaMapping.No_Java</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dynamicVideotapeEditor.setPropertyValue</w:t>
                  </w:r>
                  <w:proofErr w:type="spellEnd"/>
                  <w:r w:rsidRPr="00A35441">
                    <w:rPr>
                      <w:rFonts w:ascii="Courier New" w:hAnsi="Courier New" w:cs="Courier New"/>
                      <w:sz w:val="16"/>
                      <w:szCs w:val="16"/>
                    </w:rPr>
                    <w:t>(</w:t>
                  </w:r>
                  <w:proofErr w:type="spellStart"/>
                  <w:proofErr w:type="gramEnd"/>
                  <w:r w:rsidRPr="00A35441">
                    <w:rPr>
                      <w:rFonts w:ascii="Courier New" w:hAnsi="Courier New" w:cs="Courier New"/>
                      <w:sz w:val="16"/>
                      <w:szCs w:val="16"/>
                    </w:rPr>
                    <w:t>MovieState.p_title</w:t>
                  </w:r>
                  <w:proofErr w:type="spellEnd"/>
                  <w:r w:rsidRPr="00A35441">
                    <w:rPr>
                      <w:rFonts w:ascii="Courier New" w:hAnsi="Courier New" w:cs="Courier New"/>
                      <w:sz w:val="16"/>
                      <w:szCs w:val="16"/>
                    </w:rPr>
                    <w:t>, title);</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dynamicVideotapeEditor.setPropertyValue</w:t>
                  </w:r>
                  <w:proofErr w:type="spellEnd"/>
                  <w:r w:rsidRPr="00A35441">
                    <w:rPr>
                      <w:rFonts w:ascii="Courier New" w:hAnsi="Courier New" w:cs="Courier New"/>
                      <w:sz w:val="16"/>
                      <w:szCs w:val="16"/>
                    </w:rPr>
                    <w:t>(</w:t>
                  </w:r>
                  <w:proofErr w:type="spellStart"/>
                  <w:proofErr w:type="gramEnd"/>
                  <w:r w:rsidRPr="00A35441">
                    <w:rPr>
                      <w:rFonts w:ascii="Courier New" w:hAnsi="Courier New" w:cs="Courier New"/>
                      <w:sz w:val="16"/>
                      <w:szCs w:val="16"/>
                    </w:rPr>
                    <w:t>MovieState.p_rating</w:t>
                  </w:r>
                  <w:proofErr w:type="spellEnd"/>
                  <w:r w:rsidRPr="00A35441">
                    <w:rPr>
                      <w:rFonts w:ascii="Courier New" w:hAnsi="Courier New" w:cs="Courier New"/>
                      <w:sz w:val="16"/>
                      <w:szCs w:val="16"/>
                    </w:rPr>
                    <w:t>, rating);</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dynamicVideotapeEditor.save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context.register</w:t>
                  </w:r>
                  <w:proofErr w:type="spellEnd"/>
                  <w:r w:rsidRPr="00A35441">
                    <w:rPr>
                      <w:rFonts w:ascii="Courier New" w:hAnsi="Courier New" w:cs="Courier New"/>
                      <w:sz w:val="16"/>
                      <w:szCs w:val="16"/>
                    </w:rPr>
                    <w:t>(</w:t>
                  </w:r>
                  <w:proofErr w:type="spellStart"/>
                  <w:proofErr w:type="gramEnd"/>
                  <w:r w:rsidRPr="00A35441">
                    <w:rPr>
                      <w:rFonts w:ascii="Courier New" w:hAnsi="Courier New" w:cs="Courier New"/>
                      <w:sz w:val="16"/>
                      <w:szCs w:val="16"/>
                    </w:rPr>
                    <w:t>dynamicVideotapeEditor.getEditedState</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cstheme="minorHAnsi"/>
                      <w:sz w:val="18"/>
                      <w:szCs w:val="18"/>
                    </w:rPr>
                  </w:pPr>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cstheme="minorHAnsi"/>
                      <w:sz w:val="18"/>
                      <w:szCs w:val="18"/>
                    </w:rPr>
                  </w:pPr>
                  <w:proofErr w:type="gramStart"/>
                  <w:r w:rsidRPr="00A35441">
                    <w:rPr>
                      <w:rFonts w:cstheme="minorHAnsi"/>
                      <w:b/>
                      <w:bCs/>
                      <w:sz w:val="20"/>
                      <w:szCs w:val="16"/>
                    </w:rPr>
                    <w:t>Listing 5.</w:t>
                  </w:r>
                  <w:proofErr w:type="gramEnd"/>
                  <w:r w:rsidRPr="00A35441">
                    <w:rPr>
                      <w:rFonts w:cstheme="minorHAnsi"/>
                      <w:b/>
                      <w:bCs/>
                      <w:sz w:val="20"/>
                      <w:szCs w:val="16"/>
                    </w:rPr>
                    <w:t xml:space="preserve"> </w:t>
                  </w:r>
                  <w:proofErr w:type="gramStart"/>
                  <w:r w:rsidRPr="00A35441">
                    <w:rPr>
                      <w:rFonts w:cstheme="minorHAnsi"/>
                      <w:b/>
                      <w:bCs/>
                      <w:sz w:val="20"/>
                      <w:szCs w:val="16"/>
                    </w:rPr>
                    <w:t xml:space="preserve">Testing the </w:t>
                  </w:r>
                  <w:proofErr w:type="spellStart"/>
                  <w:r w:rsidRPr="00A35441">
                    <w:rPr>
                      <w:rFonts w:cstheme="minorHAnsi"/>
                      <w:b/>
                      <w:bCs/>
                      <w:sz w:val="20"/>
                      <w:szCs w:val="16"/>
                    </w:rPr>
                    <w:t>videostore</w:t>
                  </w:r>
                  <w:proofErr w:type="spellEnd"/>
                  <w:r w:rsidRPr="00A35441">
                    <w:rPr>
                      <w:rFonts w:cstheme="minorHAnsi"/>
                      <w:b/>
                      <w:bCs/>
                      <w:sz w:val="20"/>
                      <w:szCs w:val="16"/>
                    </w:rPr>
                    <w:t xml:space="preserve"> model.</w:t>
                  </w:r>
                  <w:proofErr w:type="gramEnd"/>
                </w:p>
                <w:p w:rsidR="00221846" w:rsidRPr="00215FF2" w:rsidRDefault="00221846" w:rsidP="00221846">
                  <w:pPr>
                    <w:autoSpaceDE w:val="0"/>
                    <w:autoSpaceDN w:val="0"/>
                    <w:adjustRightInd w:val="0"/>
                    <w:spacing w:after="0"/>
                    <w:rPr>
                      <w:rFonts w:cstheme="minorHAnsi"/>
                      <w:sz w:val="18"/>
                      <w:szCs w:val="18"/>
                    </w:rPr>
                  </w:pPr>
                </w:p>
                <w:p w:rsidR="00221846" w:rsidRPr="00215FF2" w:rsidRDefault="00221846" w:rsidP="00221846">
                  <w:pPr>
                    <w:autoSpaceDE w:val="0"/>
                    <w:autoSpaceDN w:val="0"/>
                    <w:adjustRightInd w:val="0"/>
                    <w:spacing w:after="0"/>
                    <w:rPr>
                      <w:rFonts w:cstheme="minorHAnsi"/>
                      <w:sz w:val="18"/>
                      <w:szCs w:val="18"/>
                    </w:rPr>
                  </w:pPr>
                </w:p>
                <w:p w:rsidR="00221846" w:rsidRPr="00215FF2" w:rsidRDefault="00221846" w:rsidP="00221846">
                  <w:pPr>
                    <w:autoSpaceDE w:val="0"/>
                    <w:autoSpaceDN w:val="0"/>
                    <w:adjustRightInd w:val="0"/>
                    <w:spacing w:after="0"/>
                    <w:rPr>
                      <w:rFonts w:cstheme="minorHAnsi"/>
                      <w:sz w:val="18"/>
                      <w:szCs w:val="18"/>
                    </w:rPr>
                  </w:pPr>
                </w:p>
                <w:p w:rsidR="00221846" w:rsidRPr="00215FF2" w:rsidRDefault="00221846" w:rsidP="00221846">
                  <w:pPr>
                    <w:autoSpaceDE w:val="0"/>
                    <w:autoSpaceDN w:val="0"/>
                    <w:adjustRightInd w:val="0"/>
                    <w:spacing w:after="0"/>
                    <w:rPr>
                      <w:rFonts w:cstheme="minorHAnsi"/>
                      <w:sz w:val="18"/>
                      <w:szCs w:val="18"/>
                    </w:rPr>
                  </w:pPr>
                </w:p>
                <w:p w:rsidR="00221846" w:rsidRPr="00215FF2" w:rsidRDefault="00221846" w:rsidP="00221846">
                  <w:pPr>
                    <w:autoSpaceDE w:val="0"/>
                    <w:autoSpaceDN w:val="0"/>
                    <w:adjustRightInd w:val="0"/>
                    <w:spacing w:after="0"/>
                    <w:rPr>
                      <w:rFonts w:cstheme="minorHAnsi"/>
                      <w:sz w:val="18"/>
                      <w:szCs w:val="18"/>
                    </w:rPr>
                  </w:pPr>
                </w:p>
              </w:txbxContent>
            </v:textbox>
            <w10:wrap type="topAndBottom"/>
          </v:shape>
        </w:pict>
      </w:r>
    </w:p>
    <w:sectPr w:rsidR="001E712A" w:rsidSect="00E660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339A"/>
    <w:rsid w:val="00023170"/>
    <w:rsid w:val="000968E0"/>
    <w:rsid w:val="001E712A"/>
    <w:rsid w:val="0021051D"/>
    <w:rsid w:val="00215FF2"/>
    <w:rsid w:val="00221846"/>
    <w:rsid w:val="00231621"/>
    <w:rsid w:val="003733DF"/>
    <w:rsid w:val="003B7B4B"/>
    <w:rsid w:val="00444AC6"/>
    <w:rsid w:val="004A20AF"/>
    <w:rsid w:val="005042B7"/>
    <w:rsid w:val="00526728"/>
    <w:rsid w:val="00597E99"/>
    <w:rsid w:val="006038C3"/>
    <w:rsid w:val="00695696"/>
    <w:rsid w:val="006E2D19"/>
    <w:rsid w:val="006E5690"/>
    <w:rsid w:val="006F77BF"/>
    <w:rsid w:val="00865C66"/>
    <w:rsid w:val="00896225"/>
    <w:rsid w:val="0091339A"/>
    <w:rsid w:val="009A10EE"/>
    <w:rsid w:val="009B377E"/>
    <w:rsid w:val="009E6B7D"/>
    <w:rsid w:val="00A35441"/>
    <w:rsid w:val="00A733A0"/>
    <w:rsid w:val="00AD18E9"/>
    <w:rsid w:val="00AE4475"/>
    <w:rsid w:val="00AF64F9"/>
    <w:rsid w:val="00B21C6F"/>
    <w:rsid w:val="00B52176"/>
    <w:rsid w:val="00B70ECB"/>
    <w:rsid w:val="00BA670C"/>
    <w:rsid w:val="00BC2658"/>
    <w:rsid w:val="00C77BB1"/>
    <w:rsid w:val="00CA1002"/>
    <w:rsid w:val="00D55CD3"/>
    <w:rsid w:val="00DA36CF"/>
    <w:rsid w:val="00DE53BA"/>
    <w:rsid w:val="00E660D7"/>
    <w:rsid w:val="00EC1506"/>
    <w:rsid w:val="00ED4124"/>
    <w:rsid w:val="00F673FB"/>
    <w:rsid w:val="00FE448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9A"/>
  </w:style>
  <w:style w:type="paragraph" w:styleId="Heading1">
    <w:name w:val="heading 1"/>
    <w:basedOn w:val="Normal"/>
    <w:next w:val="Normal"/>
    <w:link w:val="Heading1Char"/>
    <w:uiPriority w:val="9"/>
    <w:qFormat/>
    <w:rsid w:val="00913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33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33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39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1339A"/>
    <w:rPr>
      <w:color w:val="0000FF" w:themeColor="hyperlink"/>
      <w:u w:val="single"/>
    </w:rPr>
  </w:style>
  <w:style w:type="character" w:customStyle="1" w:styleId="Heading2Char">
    <w:name w:val="Heading 2 Char"/>
    <w:basedOn w:val="DefaultParagraphFont"/>
    <w:link w:val="Heading2"/>
    <w:uiPriority w:val="9"/>
    <w:rsid w:val="0091339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qFormat/>
    <w:rsid w:val="00A733A0"/>
    <w:pPr>
      <w:spacing w:after="120" w:line="240" w:lineRule="auto"/>
      <w:jc w:val="center"/>
    </w:pPr>
    <w:rPr>
      <w:rFonts w:ascii="Times New Roman" w:eastAsia="Times New Roman" w:hAnsi="Times New Roman" w:cs="Miriam"/>
      <w:b/>
      <w:bCs/>
      <w:sz w:val="18"/>
      <w:szCs w:val="18"/>
      <w:lang w:eastAsia="en-AU" w:bidi="ar-SA"/>
    </w:rPr>
  </w:style>
  <w:style w:type="paragraph" w:styleId="BalloonText">
    <w:name w:val="Balloon Text"/>
    <w:basedOn w:val="Normal"/>
    <w:link w:val="BalloonTextChar"/>
    <w:uiPriority w:val="99"/>
    <w:semiHidden/>
    <w:unhideWhenUsed/>
    <w:rsid w:val="009B3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77E"/>
    <w:rPr>
      <w:rFonts w:ascii="Tahoma" w:hAnsi="Tahoma" w:cs="Tahoma"/>
      <w:sz w:val="16"/>
      <w:szCs w:val="16"/>
    </w:rPr>
  </w:style>
  <w:style w:type="character" w:styleId="FollowedHyperlink">
    <w:name w:val="FollowedHyperlink"/>
    <w:basedOn w:val="DefaultParagraphFont"/>
    <w:uiPriority w:val="99"/>
    <w:semiHidden/>
    <w:unhideWhenUsed/>
    <w:rsid w:val="00B521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s.ox.ac.uk/jeremy.gibbons/dpa/typeobject.pdf" TargetMode="External"/><Relationship Id="rId5" Type="http://schemas.openxmlformats.org/officeDocument/2006/relationships/hyperlink" Target="http://svn.codespot.com/a/eclipselabs.org/ink/trunk/ink.tutor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9F40C-CD9E-41BB-A480-EE24C251B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liors</dc:creator>
  <cp:lastModifiedBy>liors</cp:lastModifiedBy>
  <cp:revision>10</cp:revision>
  <cp:lastPrinted>2012-01-03T10:30:00Z</cp:lastPrinted>
  <dcterms:created xsi:type="dcterms:W3CDTF">2012-01-03T08:57:00Z</dcterms:created>
  <dcterms:modified xsi:type="dcterms:W3CDTF">2012-01-03T10:32:00Z</dcterms:modified>
</cp:coreProperties>
</file>